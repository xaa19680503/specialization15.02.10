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75E" w:rsidRDefault="00AC175E" w:rsidP="00AC175E">
      <w:pPr>
        <w:spacing w:before="100" w:beforeAutospacing="1" w:after="100" w:afterAutospacing="1" w:line="240" w:lineRule="auto"/>
        <w:outlineLvl w:val="0"/>
        <w:rPr>
          <w:rFonts w:ascii="Times New Roman" w:eastAsia="Times New Roman" w:hAnsi="Times New Roman" w:cs="Times New Roman"/>
          <w:b/>
          <w:bCs/>
          <w:kern w:val="36"/>
          <w:sz w:val="48"/>
          <w:szCs w:val="48"/>
          <w:lang w:val="ru-RU" w:eastAsia="en-GB"/>
        </w:rPr>
      </w:pPr>
      <w:r w:rsidRPr="00AC175E">
        <w:rPr>
          <w:rFonts w:ascii="Times New Roman" w:eastAsia="Times New Roman" w:hAnsi="Times New Roman" w:cs="Times New Roman"/>
          <w:b/>
          <w:bCs/>
          <w:kern w:val="36"/>
          <w:sz w:val="48"/>
          <w:szCs w:val="48"/>
          <w:lang w:val="ru-RU" w:eastAsia="en-GB"/>
        </w:rPr>
        <w:t xml:space="preserve"> </w:t>
      </w:r>
      <w:proofErr w:type="spellStart"/>
      <w:r w:rsidRPr="00AC175E">
        <w:rPr>
          <w:rFonts w:ascii="Times New Roman" w:eastAsia="Times New Roman" w:hAnsi="Times New Roman" w:cs="Times New Roman"/>
          <w:b/>
          <w:bCs/>
          <w:kern w:val="36"/>
          <w:sz w:val="48"/>
          <w:szCs w:val="48"/>
          <w:lang w:val="ru-RU" w:eastAsia="en-GB"/>
        </w:rPr>
        <w:t>Гидролинии</w:t>
      </w:r>
      <w:proofErr w:type="spellEnd"/>
      <w:r w:rsidRPr="00AC175E">
        <w:rPr>
          <w:rFonts w:ascii="Times New Roman" w:eastAsia="Times New Roman" w:hAnsi="Times New Roman" w:cs="Times New Roman"/>
          <w:b/>
          <w:bCs/>
          <w:kern w:val="36"/>
          <w:sz w:val="48"/>
          <w:szCs w:val="48"/>
          <w:lang w:val="ru-RU" w:eastAsia="en-GB"/>
        </w:rPr>
        <w:t xml:space="preserve"> и элементы их соединения.</w:t>
      </w:r>
    </w:p>
    <w:p w:rsidR="00B832BA" w:rsidRDefault="00B832BA" w:rsidP="00AC175E">
      <w:pPr>
        <w:spacing w:before="100" w:beforeAutospacing="1" w:after="100" w:afterAutospacing="1" w:line="240" w:lineRule="auto"/>
        <w:outlineLvl w:val="0"/>
        <w:rPr>
          <w:rFonts w:ascii="Times New Roman" w:eastAsia="Times New Roman" w:hAnsi="Times New Roman" w:cs="Times New Roman"/>
          <w:b/>
          <w:bCs/>
          <w:kern w:val="36"/>
          <w:sz w:val="48"/>
          <w:szCs w:val="48"/>
          <w:lang w:val="ru-RU" w:eastAsia="en-GB"/>
        </w:rPr>
      </w:pPr>
    </w:p>
    <w:p w:rsidR="00B832BA" w:rsidRPr="00B832BA" w:rsidRDefault="00B832BA" w:rsidP="00B832BA">
      <w:pPr>
        <w:spacing w:before="100" w:beforeAutospacing="1" w:after="100" w:afterAutospacing="1" w:line="240" w:lineRule="auto"/>
        <w:outlineLvl w:val="0"/>
        <w:rPr>
          <w:rFonts w:ascii="Times New Roman" w:eastAsia="Times New Roman" w:hAnsi="Times New Roman" w:cs="Times New Roman"/>
          <w:b/>
          <w:bCs/>
          <w:kern w:val="36"/>
          <w:sz w:val="48"/>
          <w:szCs w:val="48"/>
          <w:lang w:val="ru-RU" w:eastAsia="en-GB"/>
        </w:rPr>
      </w:pPr>
      <w:r w:rsidRPr="00B832BA">
        <w:rPr>
          <w:rFonts w:ascii="Times New Roman" w:eastAsia="Times New Roman" w:hAnsi="Times New Roman" w:cs="Times New Roman"/>
          <w:b/>
          <w:bCs/>
          <w:kern w:val="36"/>
          <w:sz w:val="48"/>
          <w:szCs w:val="48"/>
          <w:lang w:val="ru-RU" w:eastAsia="en-GB"/>
        </w:rPr>
        <w:t>ГИДРОЛИНИИ И ЭЛЕМЕНТЫ ИХ СОЕДИНЕНИЯ</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B832BA">
        <w:rPr>
          <w:rFonts w:ascii="Times New Roman" w:eastAsia="Times New Roman" w:hAnsi="Times New Roman" w:cs="Times New Roman"/>
          <w:i/>
          <w:iCs/>
          <w:sz w:val="24"/>
          <w:szCs w:val="24"/>
          <w:lang w:val="ru-RU" w:eastAsia="en-GB"/>
        </w:rPr>
        <w:t>Гидролиниями</w:t>
      </w:r>
      <w:proofErr w:type="spellEnd"/>
      <w:r w:rsidRPr="00B832BA">
        <w:rPr>
          <w:rFonts w:ascii="Times New Roman" w:eastAsia="Times New Roman" w:hAnsi="Times New Roman" w:cs="Times New Roman"/>
          <w:sz w:val="24"/>
          <w:szCs w:val="24"/>
          <w:lang w:val="ru-RU" w:eastAsia="en-GB"/>
        </w:rPr>
        <w:t xml:space="preserve"> называются устройства, обеспечивающие объединение отдельных элементов в </w:t>
      </w:r>
      <w:proofErr w:type="gramStart"/>
      <w:r w:rsidRPr="00B832BA">
        <w:rPr>
          <w:rFonts w:ascii="Times New Roman" w:eastAsia="Times New Roman" w:hAnsi="Times New Roman" w:cs="Times New Roman"/>
          <w:sz w:val="24"/>
          <w:szCs w:val="24"/>
          <w:lang w:val="ru-RU" w:eastAsia="en-GB"/>
        </w:rPr>
        <w:t>единую</w:t>
      </w:r>
      <w:proofErr w:type="gramEnd"/>
      <w:r w:rsidRPr="00B832BA">
        <w:rPr>
          <w:rFonts w:ascii="Times New Roman" w:eastAsia="Times New Roman" w:hAnsi="Times New Roman" w:cs="Times New Roman"/>
          <w:sz w:val="24"/>
          <w:szCs w:val="24"/>
          <w:lang w:val="ru-RU" w:eastAsia="en-GB"/>
        </w:rPr>
        <w:t xml:space="preserve"> </w:t>
      </w:r>
      <w:proofErr w:type="spellStart"/>
      <w:r w:rsidRPr="00B832BA">
        <w:rPr>
          <w:rFonts w:ascii="Times New Roman" w:eastAsia="Times New Roman" w:hAnsi="Times New Roman" w:cs="Times New Roman"/>
          <w:sz w:val="24"/>
          <w:szCs w:val="24"/>
          <w:lang w:val="ru-RU" w:eastAsia="en-GB"/>
        </w:rPr>
        <w:t>гидросистему</w:t>
      </w:r>
      <w:proofErr w:type="spellEnd"/>
      <w:r w:rsidRPr="00B832BA">
        <w:rPr>
          <w:rFonts w:ascii="Times New Roman" w:eastAsia="Times New Roman" w:hAnsi="Times New Roman" w:cs="Times New Roman"/>
          <w:sz w:val="24"/>
          <w:szCs w:val="24"/>
          <w:lang w:val="ru-RU" w:eastAsia="en-GB"/>
        </w:rPr>
        <w:t xml:space="preserve">. По этим </w:t>
      </w:r>
      <w:proofErr w:type="spellStart"/>
      <w:r w:rsidRPr="00B832BA">
        <w:rPr>
          <w:rFonts w:ascii="Times New Roman" w:eastAsia="Times New Roman" w:hAnsi="Times New Roman" w:cs="Times New Roman"/>
          <w:sz w:val="24"/>
          <w:szCs w:val="24"/>
          <w:lang w:val="ru-RU" w:eastAsia="en-GB"/>
        </w:rPr>
        <w:t>гидролиниям</w:t>
      </w:r>
      <w:proofErr w:type="spellEnd"/>
      <w:r w:rsidRPr="00B832BA">
        <w:rPr>
          <w:rFonts w:ascii="Times New Roman" w:eastAsia="Times New Roman" w:hAnsi="Times New Roman" w:cs="Times New Roman"/>
          <w:sz w:val="24"/>
          <w:szCs w:val="24"/>
          <w:lang w:val="ru-RU" w:eastAsia="en-GB"/>
        </w:rPr>
        <w:t xml:space="preserve"> происходит движение жидкости от одного гидравлического устройства к другому в процессе работы </w:t>
      </w:r>
      <w:proofErr w:type="spellStart"/>
      <w:r w:rsidRPr="00B832BA">
        <w:rPr>
          <w:rFonts w:ascii="Times New Roman" w:eastAsia="Times New Roman" w:hAnsi="Times New Roman" w:cs="Times New Roman"/>
          <w:sz w:val="24"/>
          <w:szCs w:val="24"/>
          <w:lang w:val="ru-RU" w:eastAsia="en-GB"/>
        </w:rPr>
        <w:t>гидросистемы</w:t>
      </w:r>
      <w:proofErr w:type="spellEnd"/>
      <w:r w:rsidRPr="00B832BA">
        <w:rPr>
          <w:rFonts w:ascii="Times New Roman" w:eastAsia="Times New Roman" w:hAnsi="Times New Roman" w:cs="Times New Roman"/>
          <w:sz w:val="24"/>
          <w:szCs w:val="24"/>
          <w:lang w:val="ru-RU" w:eastAsia="en-GB"/>
        </w:rPr>
        <w:t xml:space="preserve">. </w:t>
      </w:r>
      <w:proofErr w:type="spellStart"/>
      <w:r w:rsidRPr="00B832BA">
        <w:rPr>
          <w:rFonts w:ascii="Times New Roman" w:eastAsia="Times New Roman" w:hAnsi="Times New Roman" w:cs="Times New Roman"/>
          <w:sz w:val="24"/>
          <w:szCs w:val="24"/>
          <w:lang w:eastAsia="en-GB"/>
        </w:rPr>
        <w:t>Различают</w:t>
      </w:r>
      <w:proofErr w:type="spellEnd"/>
      <w:r w:rsidRPr="00B832BA">
        <w:rPr>
          <w:rFonts w:ascii="Times New Roman" w:eastAsia="Times New Roman" w:hAnsi="Times New Roman" w:cs="Times New Roman"/>
          <w:sz w:val="24"/>
          <w:szCs w:val="24"/>
          <w:lang w:eastAsia="en-GB"/>
        </w:rPr>
        <w:t xml:space="preserve"> </w:t>
      </w:r>
      <w:proofErr w:type="spellStart"/>
      <w:r w:rsidRPr="00B832BA">
        <w:rPr>
          <w:rFonts w:ascii="Times New Roman" w:eastAsia="Times New Roman" w:hAnsi="Times New Roman" w:cs="Times New Roman"/>
          <w:sz w:val="24"/>
          <w:szCs w:val="24"/>
          <w:lang w:eastAsia="en-GB"/>
        </w:rPr>
        <w:t>следующие</w:t>
      </w:r>
      <w:proofErr w:type="spellEnd"/>
      <w:r w:rsidRPr="00B832BA">
        <w:rPr>
          <w:rFonts w:ascii="Times New Roman" w:eastAsia="Times New Roman" w:hAnsi="Times New Roman" w:cs="Times New Roman"/>
          <w:sz w:val="24"/>
          <w:szCs w:val="24"/>
          <w:lang w:eastAsia="en-GB"/>
        </w:rPr>
        <w:t xml:space="preserve"> </w:t>
      </w:r>
      <w:proofErr w:type="spellStart"/>
      <w:r w:rsidRPr="00B832BA">
        <w:rPr>
          <w:rFonts w:ascii="Times New Roman" w:eastAsia="Times New Roman" w:hAnsi="Times New Roman" w:cs="Times New Roman"/>
          <w:sz w:val="24"/>
          <w:szCs w:val="24"/>
          <w:lang w:eastAsia="en-GB"/>
        </w:rPr>
        <w:t>типы</w:t>
      </w:r>
      <w:proofErr w:type="spellEnd"/>
      <w:r w:rsidRPr="00B832BA">
        <w:rPr>
          <w:rFonts w:ascii="Times New Roman" w:eastAsia="Times New Roman" w:hAnsi="Times New Roman" w:cs="Times New Roman"/>
          <w:sz w:val="24"/>
          <w:szCs w:val="24"/>
          <w:lang w:eastAsia="en-GB"/>
        </w:rPr>
        <w:t xml:space="preserve"> </w:t>
      </w:r>
      <w:proofErr w:type="spellStart"/>
      <w:r w:rsidRPr="00B832BA">
        <w:rPr>
          <w:rFonts w:ascii="Times New Roman" w:eastAsia="Times New Roman" w:hAnsi="Times New Roman" w:cs="Times New Roman"/>
          <w:sz w:val="24"/>
          <w:szCs w:val="24"/>
          <w:lang w:eastAsia="en-GB"/>
        </w:rPr>
        <w:t>гидролиний</w:t>
      </w:r>
      <w:proofErr w:type="spellEnd"/>
      <w:r w:rsidRPr="00B832BA">
        <w:rPr>
          <w:rFonts w:ascii="Times New Roman" w:eastAsia="Times New Roman" w:hAnsi="Times New Roman" w:cs="Times New Roman"/>
          <w:sz w:val="24"/>
          <w:szCs w:val="24"/>
          <w:lang w:eastAsia="en-GB"/>
        </w:rPr>
        <w:t>:</w:t>
      </w:r>
    </w:p>
    <w:p w:rsidR="00B832BA" w:rsidRPr="00B832BA" w:rsidRDefault="00B832BA" w:rsidP="00B832BA">
      <w:pPr>
        <w:numPr>
          <w:ilvl w:val="0"/>
          <w:numId w:val="4"/>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 </w:t>
      </w:r>
      <w:r w:rsidRPr="00B832BA">
        <w:rPr>
          <w:rFonts w:ascii="Times New Roman" w:eastAsia="Times New Roman" w:hAnsi="Times New Roman" w:cs="Times New Roman"/>
          <w:i/>
          <w:iCs/>
          <w:sz w:val="24"/>
          <w:szCs w:val="24"/>
          <w:lang w:val="ru-RU" w:eastAsia="en-GB"/>
        </w:rPr>
        <w:t>всасывающая —</w:t>
      </w:r>
      <w:r w:rsidRPr="00B832BA">
        <w:rPr>
          <w:rFonts w:ascii="Times New Roman" w:eastAsia="Times New Roman" w:hAnsi="Times New Roman" w:cs="Times New Roman"/>
          <w:sz w:val="24"/>
          <w:szCs w:val="24"/>
          <w:lang w:val="ru-RU" w:eastAsia="en-GB"/>
        </w:rPr>
        <w:t xml:space="preserve"> это </w:t>
      </w:r>
      <w:proofErr w:type="spellStart"/>
      <w:r w:rsidRPr="00B832BA">
        <w:rPr>
          <w:rFonts w:ascii="Times New Roman" w:eastAsia="Times New Roman" w:hAnsi="Times New Roman" w:cs="Times New Roman"/>
          <w:sz w:val="24"/>
          <w:szCs w:val="24"/>
          <w:lang w:val="ru-RU" w:eastAsia="en-GB"/>
        </w:rPr>
        <w:t>гидролиния</w:t>
      </w:r>
      <w:proofErr w:type="spellEnd"/>
      <w:r w:rsidRPr="00B832BA">
        <w:rPr>
          <w:rFonts w:ascii="Times New Roman" w:eastAsia="Times New Roman" w:hAnsi="Times New Roman" w:cs="Times New Roman"/>
          <w:sz w:val="24"/>
          <w:szCs w:val="24"/>
          <w:lang w:val="ru-RU" w:eastAsia="en-GB"/>
        </w:rPr>
        <w:t xml:space="preserve">, по </w:t>
      </w:r>
      <w:proofErr w:type="gramStart"/>
      <w:r w:rsidRPr="00B832BA">
        <w:rPr>
          <w:rFonts w:ascii="Times New Roman" w:eastAsia="Times New Roman" w:hAnsi="Times New Roman" w:cs="Times New Roman"/>
          <w:sz w:val="24"/>
          <w:szCs w:val="24"/>
          <w:lang w:val="ru-RU" w:eastAsia="en-GB"/>
        </w:rPr>
        <w:t>которой</w:t>
      </w:r>
      <w:proofErr w:type="gramEnd"/>
      <w:r w:rsidRPr="00B832BA">
        <w:rPr>
          <w:rFonts w:ascii="Times New Roman" w:eastAsia="Times New Roman" w:hAnsi="Times New Roman" w:cs="Times New Roman"/>
          <w:sz w:val="24"/>
          <w:szCs w:val="24"/>
          <w:lang w:val="ru-RU" w:eastAsia="en-GB"/>
        </w:rPr>
        <w:t xml:space="preserve"> жидкость движется к насосу;</w:t>
      </w:r>
    </w:p>
    <w:p w:rsidR="00B832BA" w:rsidRPr="00B832BA" w:rsidRDefault="00B832BA" w:rsidP="00B832BA">
      <w:pPr>
        <w:numPr>
          <w:ilvl w:val="0"/>
          <w:numId w:val="4"/>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 </w:t>
      </w:r>
      <w:r w:rsidRPr="00B832BA">
        <w:rPr>
          <w:rFonts w:ascii="Times New Roman" w:eastAsia="Times New Roman" w:hAnsi="Times New Roman" w:cs="Times New Roman"/>
          <w:i/>
          <w:iCs/>
          <w:sz w:val="24"/>
          <w:szCs w:val="24"/>
          <w:lang w:val="ru-RU" w:eastAsia="en-GB"/>
        </w:rPr>
        <w:t>напорная</w:t>
      </w:r>
      <w:r w:rsidRPr="00B832BA">
        <w:rPr>
          <w:rFonts w:ascii="Times New Roman" w:eastAsia="Times New Roman" w:hAnsi="Times New Roman" w:cs="Times New Roman"/>
          <w:sz w:val="24"/>
          <w:szCs w:val="24"/>
          <w:lang w:val="ru-RU" w:eastAsia="en-GB"/>
        </w:rPr>
        <w:t xml:space="preserve"> — это </w:t>
      </w:r>
      <w:proofErr w:type="spellStart"/>
      <w:r w:rsidRPr="00B832BA">
        <w:rPr>
          <w:rFonts w:ascii="Times New Roman" w:eastAsia="Times New Roman" w:hAnsi="Times New Roman" w:cs="Times New Roman"/>
          <w:sz w:val="24"/>
          <w:szCs w:val="24"/>
          <w:lang w:val="ru-RU" w:eastAsia="en-GB"/>
        </w:rPr>
        <w:t>гидролиния</w:t>
      </w:r>
      <w:proofErr w:type="spellEnd"/>
      <w:r w:rsidRPr="00B832BA">
        <w:rPr>
          <w:rFonts w:ascii="Times New Roman" w:eastAsia="Times New Roman" w:hAnsi="Times New Roman" w:cs="Times New Roman"/>
          <w:sz w:val="24"/>
          <w:szCs w:val="24"/>
          <w:lang w:val="ru-RU" w:eastAsia="en-GB"/>
        </w:rPr>
        <w:t xml:space="preserve">, по </w:t>
      </w:r>
      <w:proofErr w:type="gramStart"/>
      <w:r w:rsidRPr="00B832BA">
        <w:rPr>
          <w:rFonts w:ascii="Times New Roman" w:eastAsia="Times New Roman" w:hAnsi="Times New Roman" w:cs="Times New Roman"/>
          <w:sz w:val="24"/>
          <w:szCs w:val="24"/>
          <w:lang w:val="ru-RU" w:eastAsia="en-GB"/>
        </w:rPr>
        <w:t>которой</w:t>
      </w:r>
      <w:proofErr w:type="gramEnd"/>
      <w:r w:rsidRPr="00B832BA">
        <w:rPr>
          <w:rFonts w:ascii="Times New Roman" w:eastAsia="Times New Roman" w:hAnsi="Times New Roman" w:cs="Times New Roman"/>
          <w:sz w:val="24"/>
          <w:szCs w:val="24"/>
          <w:lang w:val="ru-RU" w:eastAsia="en-GB"/>
        </w:rPr>
        <w:t xml:space="preserve"> жидкость движется от насоса или </w:t>
      </w:r>
      <w:proofErr w:type="spellStart"/>
      <w:r w:rsidRPr="00B832BA">
        <w:rPr>
          <w:rFonts w:ascii="Times New Roman" w:eastAsia="Times New Roman" w:hAnsi="Times New Roman" w:cs="Times New Roman"/>
          <w:sz w:val="24"/>
          <w:szCs w:val="24"/>
          <w:lang w:val="ru-RU" w:eastAsia="en-GB"/>
        </w:rPr>
        <w:t>гидроаккумулятора</w:t>
      </w:r>
      <w:proofErr w:type="spellEnd"/>
      <w:r w:rsidRPr="00B832BA">
        <w:rPr>
          <w:rFonts w:ascii="Times New Roman" w:eastAsia="Times New Roman" w:hAnsi="Times New Roman" w:cs="Times New Roman"/>
          <w:sz w:val="24"/>
          <w:szCs w:val="24"/>
          <w:lang w:val="ru-RU" w:eastAsia="en-GB"/>
        </w:rPr>
        <w:t xml:space="preserve"> к потребителю;</w:t>
      </w:r>
    </w:p>
    <w:p w:rsidR="00B832BA" w:rsidRPr="00B832BA" w:rsidRDefault="00B832BA" w:rsidP="00B832BA">
      <w:pPr>
        <w:numPr>
          <w:ilvl w:val="0"/>
          <w:numId w:val="4"/>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 </w:t>
      </w:r>
      <w:r w:rsidRPr="00B832BA">
        <w:rPr>
          <w:rFonts w:ascii="Times New Roman" w:eastAsia="Times New Roman" w:hAnsi="Times New Roman" w:cs="Times New Roman"/>
          <w:i/>
          <w:iCs/>
          <w:sz w:val="24"/>
          <w:szCs w:val="24"/>
          <w:lang w:val="ru-RU" w:eastAsia="en-GB"/>
        </w:rPr>
        <w:t>сливная —</w:t>
      </w:r>
      <w:r w:rsidRPr="00B832BA">
        <w:rPr>
          <w:rFonts w:ascii="Times New Roman" w:eastAsia="Times New Roman" w:hAnsi="Times New Roman" w:cs="Times New Roman"/>
          <w:sz w:val="24"/>
          <w:szCs w:val="24"/>
          <w:lang w:val="ru-RU" w:eastAsia="en-GB"/>
        </w:rPr>
        <w:t xml:space="preserve"> это </w:t>
      </w:r>
      <w:proofErr w:type="spellStart"/>
      <w:r w:rsidRPr="00B832BA">
        <w:rPr>
          <w:rFonts w:ascii="Times New Roman" w:eastAsia="Times New Roman" w:hAnsi="Times New Roman" w:cs="Times New Roman"/>
          <w:sz w:val="24"/>
          <w:szCs w:val="24"/>
          <w:lang w:val="ru-RU" w:eastAsia="en-GB"/>
        </w:rPr>
        <w:t>гидролиния</w:t>
      </w:r>
      <w:proofErr w:type="spellEnd"/>
      <w:r w:rsidRPr="00B832BA">
        <w:rPr>
          <w:rFonts w:ascii="Times New Roman" w:eastAsia="Times New Roman" w:hAnsi="Times New Roman" w:cs="Times New Roman"/>
          <w:sz w:val="24"/>
          <w:szCs w:val="24"/>
          <w:lang w:val="ru-RU" w:eastAsia="en-GB"/>
        </w:rPr>
        <w:t xml:space="preserve">, по </w:t>
      </w:r>
      <w:proofErr w:type="gramStart"/>
      <w:r w:rsidRPr="00B832BA">
        <w:rPr>
          <w:rFonts w:ascii="Times New Roman" w:eastAsia="Times New Roman" w:hAnsi="Times New Roman" w:cs="Times New Roman"/>
          <w:sz w:val="24"/>
          <w:szCs w:val="24"/>
          <w:lang w:val="ru-RU" w:eastAsia="en-GB"/>
        </w:rPr>
        <w:t>которой</w:t>
      </w:r>
      <w:proofErr w:type="gramEnd"/>
      <w:r w:rsidRPr="00B832BA">
        <w:rPr>
          <w:rFonts w:ascii="Times New Roman" w:eastAsia="Times New Roman" w:hAnsi="Times New Roman" w:cs="Times New Roman"/>
          <w:sz w:val="24"/>
          <w:szCs w:val="24"/>
          <w:lang w:val="ru-RU" w:eastAsia="en-GB"/>
        </w:rPr>
        <w:t xml:space="preserve"> жидкость сливается в </w:t>
      </w:r>
      <w:proofErr w:type="spellStart"/>
      <w:r w:rsidRPr="00B832BA">
        <w:rPr>
          <w:rFonts w:ascii="Times New Roman" w:eastAsia="Times New Roman" w:hAnsi="Times New Roman" w:cs="Times New Roman"/>
          <w:sz w:val="24"/>
          <w:szCs w:val="24"/>
          <w:lang w:val="ru-RU" w:eastAsia="en-GB"/>
        </w:rPr>
        <w:t>гидробак</w:t>
      </w:r>
      <w:proofErr w:type="spellEnd"/>
      <w:r w:rsidRPr="00B832BA">
        <w:rPr>
          <w:rFonts w:ascii="Times New Roman" w:eastAsia="Times New Roman" w:hAnsi="Times New Roman" w:cs="Times New Roman"/>
          <w:sz w:val="24"/>
          <w:szCs w:val="24"/>
          <w:lang w:val="ru-RU" w:eastAsia="en-GB"/>
        </w:rPr>
        <w:t>;</w:t>
      </w:r>
    </w:p>
    <w:p w:rsidR="00B832BA" w:rsidRPr="00B832BA" w:rsidRDefault="00B832BA" w:rsidP="00B832BA">
      <w:pPr>
        <w:numPr>
          <w:ilvl w:val="0"/>
          <w:numId w:val="4"/>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 </w:t>
      </w:r>
      <w:r w:rsidRPr="00B832BA">
        <w:rPr>
          <w:rFonts w:ascii="Times New Roman" w:eastAsia="Times New Roman" w:hAnsi="Times New Roman" w:cs="Times New Roman"/>
          <w:i/>
          <w:iCs/>
          <w:sz w:val="24"/>
          <w:szCs w:val="24"/>
          <w:lang w:val="ru-RU" w:eastAsia="en-GB"/>
        </w:rPr>
        <w:t>управления —</w:t>
      </w:r>
      <w:r w:rsidRPr="00B832BA">
        <w:rPr>
          <w:rFonts w:ascii="Times New Roman" w:eastAsia="Times New Roman" w:hAnsi="Times New Roman" w:cs="Times New Roman"/>
          <w:sz w:val="24"/>
          <w:szCs w:val="24"/>
          <w:lang w:val="ru-RU" w:eastAsia="en-GB"/>
        </w:rPr>
        <w:t xml:space="preserve"> это </w:t>
      </w:r>
      <w:proofErr w:type="spellStart"/>
      <w:r w:rsidRPr="00B832BA">
        <w:rPr>
          <w:rFonts w:ascii="Times New Roman" w:eastAsia="Times New Roman" w:hAnsi="Times New Roman" w:cs="Times New Roman"/>
          <w:sz w:val="24"/>
          <w:szCs w:val="24"/>
          <w:lang w:val="ru-RU" w:eastAsia="en-GB"/>
        </w:rPr>
        <w:t>гидролинии</w:t>
      </w:r>
      <w:proofErr w:type="spellEnd"/>
      <w:r w:rsidRPr="00B832BA">
        <w:rPr>
          <w:rFonts w:ascii="Times New Roman" w:eastAsia="Times New Roman" w:hAnsi="Times New Roman" w:cs="Times New Roman"/>
          <w:sz w:val="24"/>
          <w:szCs w:val="24"/>
          <w:lang w:val="ru-RU" w:eastAsia="en-GB"/>
        </w:rPr>
        <w:t>, по которым жидкость подводится к устройствам управления и регулирования с целью обеспечения передачи необходимых сигналов управления;</w:t>
      </w:r>
    </w:p>
    <w:p w:rsidR="00B832BA" w:rsidRPr="00B832BA" w:rsidRDefault="00B832BA" w:rsidP="00B832BA">
      <w:pPr>
        <w:numPr>
          <w:ilvl w:val="0"/>
          <w:numId w:val="4"/>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 </w:t>
      </w:r>
      <w:r w:rsidRPr="00B832BA">
        <w:rPr>
          <w:rFonts w:ascii="Times New Roman" w:eastAsia="Times New Roman" w:hAnsi="Times New Roman" w:cs="Times New Roman"/>
          <w:i/>
          <w:iCs/>
          <w:sz w:val="24"/>
          <w:szCs w:val="24"/>
          <w:lang w:val="ru-RU" w:eastAsia="en-GB"/>
        </w:rPr>
        <w:t>дренажная —</w:t>
      </w:r>
      <w:r w:rsidRPr="00B832BA">
        <w:rPr>
          <w:rFonts w:ascii="Times New Roman" w:eastAsia="Times New Roman" w:hAnsi="Times New Roman" w:cs="Times New Roman"/>
          <w:sz w:val="24"/>
          <w:szCs w:val="24"/>
          <w:lang w:val="ru-RU" w:eastAsia="en-GB"/>
        </w:rPr>
        <w:t xml:space="preserve"> это </w:t>
      </w:r>
      <w:proofErr w:type="spellStart"/>
      <w:r w:rsidRPr="00B832BA">
        <w:rPr>
          <w:rFonts w:ascii="Times New Roman" w:eastAsia="Times New Roman" w:hAnsi="Times New Roman" w:cs="Times New Roman"/>
          <w:sz w:val="24"/>
          <w:szCs w:val="24"/>
          <w:lang w:val="ru-RU" w:eastAsia="en-GB"/>
        </w:rPr>
        <w:t>гидролиния</w:t>
      </w:r>
      <w:proofErr w:type="spellEnd"/>
      <w:r w:rsidRPr="00B832BA">
        <w:rPr>
          <w:rFonts w:ascii="Times New Roman" w:eastAsia="Times New Roman" w:hAnsi="Times New Roman" w:cs="Times New Roman"/>
          <w:sz w:val="24"/>
          <w:szCs w:val="24"/>
          <w:lang w:val="ru-RU" w:eastAsia="en-GB"/>
        </w:rPr>
        <w:t xml:space="preserve">, предназначенная для сбора и отвода утечек жидкости от гидравлических агрегатов в </w:t>
      </w:r>
      <w:proofErr w:type="spellStart"/>
      <w:r w:rsidRPr="00B832BA">
        <w:rPr>
          <w:rFonts w:ascii="Times New Roman" w:eastAsia="Times New Roman" w:hAnsi="Times New Roman" w:cs="Times New Roman"/>
          <w:sz w:val="24"/>
          <w:szCs w:val="24"/>
          <w:lang w:val="ru-RU" w:eastAsia="en-GB"/>
        </w:rPr>
        <w:t>гидробак</w:t>
      </w:r>
      <w:proofErr w:type="spellEnd"/>
      <w:r w:rsidRPr="00B832BA">
        <w:rPr>
          <w:rFonts w:ascii="Times New Roman" w:eastAsia="Times New Roman" w:hAnsi="Times New Roman" w:cs="Times New Roman"/>
          <w:sz w:val="24"/>
          <w:szCs w:val="24"/>
          <w:lang w:val="ru-RU" w:eastAsia="en-GB"/>
        </w:rPr>
        <w:t>.</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В соответствии с ГОСТ 2.74-96 </w:t>
      </w:r>
      <w:proofErr w:type="gramStart"/>
      <w:r w:rsidRPr="00B832BA">
        <w:rPr>
          <w:rFonts w:ascii="Times New Roman" w:eastAsia="Times New Roman" w:hAnsi="Times New Roman" w:cs="Times New Roman"/>
          <w:sz w:val="24"/>
          <w:szCs w:val="24"/>
          <w:lang w:val="ru-RU" w:eastAsia="en-GB"/>
        </w:rPr>
        <w:t>всасывающие</w:t>
      </w:r>
      <w:proofErr w:type="gramEnd"/>
      <w:r w:rsidRPr="00B832BA">
        <w:rPr>
          <w:rFonts w:ascii="Times New Roman" w:eastAsia="Times New Roman" w:hAnsi="Times New Roman" w:cs="Times New Roman"/>
          <w:sz w:val="24"/>
          <w:szCs w:val="24"/>
          <w:lang w:val="ru-RU" w:eastAsia="en-GB"/>
        </w:rPr>
        <w:t>, напорные</w:t>
      </w:r>
    </w:p>
    <w:p w:rsidR="00B832BA" w:rsidRPr="00B832BA" w:rsidRDefault="00B832BA" w:rsidP="00B832BA">
      <w:pPr>
        <w:spacing w:after="0" w:line="240" w:lineRule="auto"/>
        <w:rPr>
          <w:rFonts w:ascii="Times New Roman" w:eastAsia="Times New Roman" w:hAnsi="Times New Roman" w:cs="Times New Roman"/>
          <w:sz w:val="24"/>
          <w:szCs w:val="24"/>
          <w:lang w:val="ru-RU" w:eastAsia="en-GB"/>
        </w:rPr>
      </w:pP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и сливные </w:t>
      </w:r>
      <w:proofErr w:type="spellStart"/>
      <w:r w:rsidRPr="00B832BA">
        <w:rPr>
          <w:rFonts w:ascii="Times New Roman" w:eastAsia="Times New Roman" w:hAnsi="Times New Roman" w:cs="Times New Roman"/>
          <w:sz w:val="24"/>
          <w:szCs w:val="24"/>
          <w:lang w:val="ru-RU" w:eastAsia="en-GB"/>
        </w:rPr>
        <w:t>гидролинии</w:t>
      </w:r>
      <w:proofErr w:type="spellEnd"/>
      <w:r w:rsidRPr="00B832BA">
        <w:rPr>
          <w:rFonts w:ascii="Times New Roman" w:eastAsia="Times New Roman" w:hAnsi="Times New Roman" w:cs="Times New Roman"/>
          <w:sz w:val="24"/>
          <w:szCs w:val="24"/>
          <w:lang w:val="ru-RU" w:eastAsia="en-GB"/>
        </w:rPr>
        <w:t xml:space="preserve"> на схемах </w:t>
      </w:r>
      <w:proofErr w:type="spellStart"/>
      <w:r w:rsidRPr="00B832BA">
        <w:rPr>
          <w:rFonts w:ascii="Times New Roman" w:eastAsia="Times New Roman" w:hAnsi="Times New Roman" w:cs="Times New Roman"/>
          <w:sz w:val="24"/>
          <w:szCs w:val="24"/>
          <w:lang w:val="ru-RU" w:eastAsia="en-GB"/>
        </w:rPr>
        <w:t>гидросистем</w:t>
      </w:r>
      <w:proofErr w:type="spellEnd"/>
      <w:r w:rsidRPr="00B832BA">
        <w:rPr>
          <w:rFonts w:ascii="Times New Roman" w:eastAsia="Times New Roman" w:hAnsi="Times New Roman" w:cs="Times New Roman"/>
          <w:sz w:val="24"/>
          <w:szCs w:val="24"/>
          <w:lang w:val="ru-RU" w:eastAsia="en-GB"/>
        </w:rPr>
        <w:t xml:space="preserve"> обозначаются сплошными линиями, а дренажные </w:t>
      </w:r>
      <w:proofErr w:type="spellStart"/>
      <w:r w:rsidRPr="00B832BA">
        <w:rPr>
          <w:rFonts w:ascii="Times New Roman" w:eastAsia="Times New Roman" w:hAnsi="Times New Roman" w:cs="Times New Roman"/>
          <w:sz w:val="24"/>
          <w:szCs w:val="24"/>
          <w:lang w:val="ru-RU" w:eastAsia="en-GB"/>
        </w:rPr>
        <w:t>гидролинии</w:t>
      </w:r>
      <w:proofErr w:type="spellEnd"/>
      <w:r w:rsidRPr="00B832BA">
        <w:rPr>
          <w:rFonts w:ascii="Times New Roman" w:eastAsia="Times New Roman" w:hAnsi="Times New Roman" w:cs="Times New Roman"/>
          <w:sz w:val="24"/>
          <w:szCs w:val="24"/>
          <w:lang w:val="ru-RU" w:eastAsia="en-GB"/>
        </w:rPr>
        <w:t xml:space="preserve"> и </w:t>
      </w:r>
      <w:proofErr w:type="spellStart"/>
      <w:r w:rsidRPr="00B832BA">
        <w:rPr>
          <w:rFonts w:ascii="Times New Roman" w:eastAsia="Times New Roman" w:hAnsi="Times New Roman" w:cs="Times New Roman"/>
          <w:sz w:val="24"/>
          <w:szCs w:val="24"/>
          <w:lang w:val="ru-RU" w:eastAsia="en-GB"/>
        </w:rPr>
        <w:t>гидролинии</w:t>
      </w:r>
      <w:proofErr w:type="spellEnd"/>
      <w:r w:rsidRPr="00B832BA">
        <w:rPr>
          <w:rFonts w:ascii="Times New Roman" w:eastAsia="Times New Roman" w:hAnsi="Times New Roman" w:cs="Times New Roman"/>
          <w:sz w:val="24"/>
          <w:szCs w:val="24"/>
          <w:lang w:val="ru-RU" w:eastAsia="en-GB"/>
        </w:rPr>
        <w:t xml:space="preserve"> управления — штриховыми линиями.</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proofErr w:type="spellStart"/>
      <w:r w:rsidRPr="00B832BA">
        <w:rPr>
          <w:rFonts w:ascii="Times New Roman" w:eastAsia="Times New Roman" w:hAnsi="Times New Roman" w:cs="Times New Roman"/>
          <w:sz w:val="24"/>
          <w:szCs w:val="24"/>
          <w:lang w:val="ru-RU" w:eastAsia="en-GB"/>
        </w:rPr>
        <w:t>Гидролинии</w:t>
      </w:r>
      <w:proofErr w:type="spellEnd"/>
      <w:r w:rsidRPr="00B832BA">
        <w:rPr>
          <w:rFonts w:ascii="Times New Roman" w:eastAsia="Times New Roman" w:hAnsi="Times New Roman" w:cs="Times New Roman"/>
          <w:sz w:val="24"/>
          <w:szCs w:val="24"/>
          <w:lang w:val="ru-RU" w:eastAsia="en-GB"/>
        </w:rPr>
        <w:t xml:space="preserve"> выполняются либо в виде трубопровода, соединяющего агрегаты и устройства </w:t>
      </w:r>
      <w:proofErr w:type="spellStart"/>
      <w:r w:rsidRPr="00B832BA">
        <w:rPr>
          <w:rFonts w:ascii="Times New Roman" w:eastAsia="Times New Roman" w:hAnsi="Times New Roman" w:cs="Times New Roman"/>
          <w:sz w:val="24"/>
          <w:szCs w:val="24"/>
          <w:lang w:val="ru-RU" w:eastAsia="en-GB"/>
        </w:rPr>
        <w:t>гидросистемы</w:t>
      </w:r>
      <w:proofErr w:type="spellEnd"/>
      <w:r w:rsidRPr="00B832BA">
        <w:rPr>
          <w:rFonts w:ascii="Times New Roman" w:eastAsia="Times New Roman" w:hAnsi="Times New Roman" w:cs="Times New Roman"/>
          <w:sz w:val="24"/>
          <w:szCs w:val="24"/>
          <w:lang w:val="ru-RU" w:eastAsia="en-GB"/>
        </w:rPr>
        <w:t>, либо в виде каналов, полученных сверлением, литьем или штамповкой в корпусе агрегата (устройства).</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Под расчетом </w:t>
      </w:r>
      <w:proofErr w:type="spellStart"/>
      <w:r w:rsidRPr="00B832BA">
        <w:rPr>
          <w:rFonts w:ascii="Times New Roman" w:eastAsia="Times New Roman" w:hAnsi="Times New Roman" w:cs="Times New Roman"/>
          <w:sz w:val="24"/>
          <w:szCs w:val="24"/>
          <w:lang w:val="ru-RU" w:eastAsia="en-GB"/>
        </w:rPr>
        <w:t>гидролиний</w:t>
      </w:r>
      <w:proofErr w:type="spellEnd"/>
      <w:r w:rsidRPr="00B832BA">
        <w:rPr>
          <w:rFonts w:ascii="Times New Roman" w:eastAsia="Times New Roman" w:hAnsi="Times New Roman" w:cs="Times New Roman"/>
          <w:sz w:val="24"/>
          <w:szCs w:val="24"/>
          <w:lang w:val="ru-RU" w:eastAsia="en-GB"/>
        </w:rPr>
        <w:t xml:space="preserve"> на этапе проектирования </w:t>
      </w:r>
      <w:proofErr w:type="spellStart"/>
      <w:r w:rsidRPr="00B832BA">
        <w:rPr>
          <w:rFonts w:ascii="Times New Roman" w:eastAsia="Times New Roman" w:hAnsi="Times New Roman" w:cs="Times New Roman"/>
          <w:sz w:val="24"/>
          <w:szCs w:val="24"/>
          <w:lang w:val="ru-RU" w:eastAsia="en-GB"/>
        </w:rPr>
        <w:t>гидросистемы</w:t>
      </w:r>
      <w:proofErr w:type="spellEnd"/>
      <w:r w:rsidRPr="00B832BA">
        <w:rPr>
          <w:rFonts w:ascii="Times New Roman" w:eastAsia="Times New Roman" w:hAnsi="Times New Roman" w:cs="Times New Roman"/>
          <w:sz w:val="24"/>
          <w:szCs w:val="24"/>
          <w:lang w:val="ru-RU" w:eastAsia="en-GB"/>
        </w:rPr>
        <w:t xml:space="preserve"> понимается:</w:t>
      </w:r>
    </w:p>
    <w:p w:rsidR="00B832BA" w:rsidRPr="00B832BA" w:rsidRDefault="00B832BA" w:rsidP="00B832BA">
      <w:pPr>
        <w:numPr>
          <w:ilvl w:val="0"/>
          <w:numId w:val="5"/>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определение конструктивных размеров проходных сечений трубопроводов или каналов;</w:t>
      </w:r>
    </w:p>
    <w:p w:rsidR="00B832BA" w:rsidRPr="00B832BA" w:rsidRDefault="00B832BA" w:rsidP="00B832BA">
      <w:pPr>
        <w:numPr>
          <w:ilvl w:val="0"/>
          <w:numId w:val="5"/>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расчет стенок труб или каналов на прочность;</w:t>
      </w:r>
    </w:p>
    <w:p w:rsidR="00B832BA" w:rsidRPr="00B832BA" w:rsidRDefault="00B832BA" w:rsidP="00B832BA">
      <w:pPr>
        <w:numPr>
          <w:ilvl w:val="0"/>
          <w:numId w:val="5"/>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 определение гидравлических потерь в </w:t>
      </w:r>
      <w:proofErr w:type="spellStart"/>
      <w:r w:rsidRPr="00B832BA">
        <w:rPr>
          <w:rFonts w:ascii="Times New Roman" w:eastAsia="Times New Roman" w:hAnsi="Times New Roman" w:cs="Times New Roman"/>
          <w:sz w:val="24"/>
          <w:szCs w:val="24"/>
          <w:lang w:val="ru-RU" w:eastAsia="en-GB"/>
        </w:rPr>
        <w:t>гидролиниях</w:t>
      </w:r>
      <w:proofErr w:type="spellEnd"/>
      <w:r w:rsidRPr="00B832BA">
        <w:rPr>
          <w:rFonts w:ascii="Times New Roman" w:eastAsia="Times New Roman" w:hAnsi="Times New Roman" w:cs="Times New Roman"/>
          <w:sz w:val="24"/>
          <w:szCs w:val="24"/>
          <w:lang w:val="ru-RU" w:eastAsia="en-GB"/>
        </w:rPr>
        <w:t>.</w:t>
      </w:r>
    </w:p>
    <w:p w:rsid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Для труб и каналов круглого проходного сечения диаметр этого сечения определяется экономически приемлемыми и технологически допустимыми скоростями </w:t>
      </w:r>
      <w:r w:rsidRPr="00B832BA">
        <w:rPr>
          <w:rFonts w:ascii="Times New Roman" w:eastAsia="Times New Roman" w:hAnsi="Times New Roman" w:cs="Times New Roman"/>
          <w:i/>
          <w:iCs/>
          <w:sz w:val="24"/>
          <w:szCs w:val="24"/>
          <w:lang w:val="ru-RU" w:eastAsia="en-GB"/>
        </w:rPr>
        <w:t>У</w:t>
      </w:r>
      <w:r w:rsidRPr="00B832BA">
        <w:rPr>
          <w:rFonts w:ascii="Times New Roman" w:eastAsia="Times New Roman" w:hAnsi="Times New Roman" w:cs="Times New Roman"/>
          <w:i/>
          <w:iCs/>
          <w:sz w:val="24"/>
          <w:szCs w:val="24"/>
          <w:vertAlign w:val="subscript"/>
          <w:lang w:val="ru-RU" w:eastAsia="en-GB"/>
        </w:rPr>
        <w:t>д</w:t>
      </w:r>
      <w:r w:rsidRPr="00B832BA">
        <w:rPr>
          <w:rFonts w:ascii="Times New Roman" w:eastAsia="Times New Roman" w:hAnsi="Times New Roman" w:cs="Times New Roman"/>
          <w:sz w:val="24"/>
          <w:szCs w:val="24"/>
          <w:lang w:val="ru-RU" w:eastAsia="en-GB"/>
        </w:rPr>
        <w:t xml:space="preserve"> жидкости.</w:t>
      </w:r>
    </w:p>
    <w:p w:rsidR="0056526E" w:rsidRPr="00B832BA" w:rsidRDefault="0056526E" w:rsidP="00B832BA">
      <w:pPr>
        <w:spacing w:before="100" w:beforeAutospacing="1" w:after="100" w:afterAutospacing="1" w:line="240" w:lineRule="auto"/>
        <w:rPr>
          <w:rFonts w:ascii="Times New Roman" w:eastAsia="Times New Roman" w:hAnsi="Times New Roman" w:cs="Times New Roman"/>
          <w:sz w:val="24"/>
          <w:szCs w:val="24"/>
          <w:lang w:val="en-US" w:eastAsia="en-GB"/>
        </w:rPr>
      </w:pP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lastRenderedPageBreak/>
        <w:t xml:space="preserve">На основании опыта проектирования </w:t>
      </w:r>
      <w:proofErr w:type="spellStart"/>
      <w:r w:rsidRPr="00B832BA">
        <w:rPr>
          <w:rFonts w:ascii="Times New Roman" w:eastAsia="Times New Roman" w:hAnsi="Times New Roman" w:cs="Times New Roman"/>
          <w:sz w:val="24"/>
          <w:szCs w:val="24"/>
          <w:lang w:val="ru-RU" w:eastAsia="en-GB"/>
        </w:rPr>
        <w:t>гидросистем</w:t>
      </w:r>
      <w:proofErr w:type="spellEnd"/>
      <w:r w:rsidRPr="00B832BA">
        <w:rPr>
          <w:rFonts w:ascii="Times New Roman" w:eastAsia="Times New Roman" w:hAnsi="Times New Roman" w:cs="Times New Roman"/>
          <w:sz w:val="24"/>
          <w:szCs w:val="24"/>
          <w:lang w:val="ru-RU" w:eastAsia="en-GB"/>
        </w:rPr>
        <w:t xml:space="preserve"> рекомендуется, чтобы средняя скорость движения жидкости </w:t>
      </w:r>
      <w:proofErr w:type="spellStart"/>
      <w:r w:rsidRPr="00B832BA">
        <w:rPr>
          <w:rFonts w:ascii="Times New Roman" w:eastAsia="Times New Roman" w:hAnsi="Times New Roman" w:cs="Times New Roman"/>
          <w:i/>
          <w:iCs/>
          <w:sz w:val="24"/>
          <w:szCs w:val="24"/>
          <w:lang w:eastAsia="en-GB"/>
        </w:rPr>
        <w:t>V</w:t>
      </w:r>
      <w:r w:rsidRPr="00B832BA">
        <w:rPr>
          <w:rFonts w:ascii="Times New Roman" w:eastAsia="Times New Roman" w:hAnsi="Times New Roman" w:cs="Times New Roman"/>
          <w:i/>
          <w:iCs/>
          <w:sz w:val="24"/>
          <w:szCs w:val="24"/>
          <w:vertAlign w:val="subscript"/>
          <w:lang w:eastAsia="en-GB"/>
        </w:rPr>
        <w:t>a</w:t>
      </w:r>
      <w:proofErr w:type="spellEnd"/>
      <w:r w:rsidRPr="00B832BA">
        <w:rPr>
          <w:rFonts w:ascii="Times New Roman" w:eastAsia="Times New Roman" w:hAnsi="Times New Roman" w:cs="Times New Roman"/>
          <w:sz w:val="24"/>
          <w:szCs w:val="24"/>
          <w:lang w:val="ru-RU" w:eastAsia="en-GB"/>
        </w:rPr>
        <w:t xml:space="preserve"> в </w:t>
      </w:r>
      <w:proofErr w:type="spellStart"/>
      <w:r w:rsidRPr="00B832BA">
        <w:rPr>
          <w:rFonts w:ascii="Times New Roman" w:eastAsia="Times New Roman" w:hAnsi="Times New Roman" w:cs="Times New Roman"/>
          <w:sz w:val="24"/>
          <w:szCs w:val="24"/>
          <w:lang w:val="ru-RU" w:eastAsia="en-GB"/>
        </w:rPr>
        <w:t>гидролинии</w:t>
      </w:r>
      <w:proofErr w:type="spellEnd"/>
      <w:r w:rsidRPr="00B832BA">
        <w:rPr>
          <w:rFonts w:ascii="Times New Roman" w:eastAsia="Times New Roman" w:hAnsi="Times New Roman" w:cs="Times New Roman"/>
          <w:sz w:val="24"/>
          <w:szCs w:val="24"/>
          <w:lang w:val="ru-RU" w:eastAsia="en-GB"/>
        </w:rPr>
        <w:t xml:space="preserve"> соответственно не превышала следующих значений:</w:t>
      </w:r>
    </w:p>
    <w:p w:rsidR="00B832BA" w:rsidRPr="00B832BA" w:rsidRDefault="00B832BA" w:rsidP="00B832BA">
      <w:pPr>
        <w:numPr>
          <w:ilvl w:val="0"/>
          <w:numId w:val="6"/>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 для </w:t>
      </w:r>
      <w:proofErr w:type="gramStart"/>
      <w:r w:rsidRPr="00B832BA">
        <w:rPr>
          <w:rFonts w:ascii="Times New Roman" w:eastAsia="Times New Roman" w:hAnsi="Times New Roman" w:cs="Times New Roman"/>
          <w:sz w:val="24"/>
          <w:szCs w:val="24"/>
          <w:lang w:val="ru-RU" w:eastAsia="en-GB"/>
        </w:rPr>
        <w:t>напорной</w:t>
      </w:r>
      <w:proofErr w:type="gramEnd"/>
      <w:r w:rsidRPr="00B832BA">
        <w:rPr>
          <w:rFonts w:ascii="Times New Roman" w:eastAsia="Times New Roman" w:hAnsi="Times New Roman" w:cs="Times New Roman"/>
          <w:sz w:val="24"/>
          <w:szCs w:val="24"/>
          <w:lang w:val="ru-RU" w:eastAsia="en-GB"/>
        </w:rPr>
        <w:t xml:space="preserve"> </w:t>
      </w:r>
      <w:proofErr w:type="spellStart"/>
      <w:r w:rsidRPr="00B832BA">
        <w:rPr>
          <w:rFonts w:ascii="Times New Roman" w:eastAsia="Times New Roman" w:hAnsi="Times New Roman" w:cs="Times New Roman"/>
          <w:sz w:val="24"/>
          <w:szCs w:val="24"/>
          <w:lang w:val="ru-RU" w:eastAsia="en-GB"/>
        </w:rPr>
        <w:t>гидролинии</w:t>
      </w:r>
      <w:proofErr w:type="spellEnd"/>
      <w:r w:rsidRPr="00B832BA">
        <w:rPr>
          <w:rFonts w:ascii="Times New Roman" w:eastAsia="Times New Roman" w:hAnsi="Times New Roman" w:cs="Times New Roman"/>
          <w:sz w:val="24"/>
          <w:szCs w:val="24"/>
          <w:lang w:val="ru-RU" w:eastAsia="en-GB"/>
        </w:rPr>
        <w:t xml:space="preserve"> — 6 м/с;</w:t>
      </w:r>
    </w:p>
    <w:p w:rsidR="00B832BA" w:rsidRPr="00B832BA" w:rsidRDefault="00B832BA" w:rsidP="00B832BA">
      <w:pPr>
        <w:numPr>
          <w:ilvl w:val="0"/>
          <w:numId w:val="6"/>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 для </w:t>
      </w:r>
      <w:proofErr w:type="gramStart"/>
      <w:r w:rsidRPr="00B832BA">
        <w:rPr>
          <w:rFonts w:ascii="Times New Roman" w:eastAsia="Times New Roman" w:hAnsi="Times New Roman" w:cs="Times New Roman"/>
          <w:sz w:val="24"/>
          <w:szCs w:val="24"/>
          <w:lang w:val="ru-RU" w:eastAsia="en-GB"/>
        </w:rPr>
        <w:t>всасывающей</w:t>
      </w:r>
      <w:proofErr w:type="gramEnd"/>
      <w:r w:rsidRPr="00B832BA">
        <w:rPr>
          <w:rFonts w:ascii="Times New Roman" w:eastAsia="Times New Roman" w:hAnsi="Times New Roman" w:cs="Times New Roman"/>
          <w:sz w:val="24"/>
          <w:szCs w:val="24"/>
          <w:lang w:val="ru-RU" w:eastAsia="en-GB"/>
        </w:rPr>
        <w:t xml:space="preserve"> </w:t>
      </w:r>
      <w:proofErr w:type="spellStart"/>
      <w:r w:rsidRPr="00B832BA">
        <w:rPr>
          <w:rFonts w:ascii="Times New Roman" w:eastAsia="Times New Roman" w:hAnsi="Times New Roman" w:cs="Times New Roman"/>
          <w:sz w:val="24"/>
          <w:szCs w:val="24"/>
          <w:lang w:val="ru-RU" w:eastAsia="en-GB"/>
        </w:rPr>
        <w:t>гидролинии</w:t>
      </w:r>
      <w:proofErr w:type="spellEnd"/>
      <w:r w:rsidRPr="00B832BA">
        <w:rPr>
          <w:rFonts w:ascii="Times New Roman" w:eastAsia="Times New Roman" w:hAnsi="Times New Roman" w:cs="Times New Roman"/>
          <w:sz w:val="24"/>
          <w:szCs w:val="24"/>
          <w:lang w:val="ru-RU" w:eastAsia="en-GB"/>
        </w:rPr>
        <w:t xml:space="preserve"> — 1,5 м/с;</w:t>
      </w:r>
    </w:p>
    <w:p w:rsidR="00B832BA" w:rsidRPr="00B832BA" w:rsidRDefault="00B832BA" w:rsidP="00B832BA">
      <w:pPr>
        <w:numPr>
          <w:ilvl w:val="0"/>
          <w:numId w:val="6"/>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 для сливной </w:t>
      </w:r>
      <w:proofErr w:type="spellStart"/>
      <w:r w:rsidRPr="00B832BA">
        <w:rPr>
          <w:rFonts w:ascii="Times New Roman" w:eastAsia="Times New Roman" w:hAnsi="Times New Roman" w:cs="Times New Roman"/>
          <w:sz w:val="24"/>
          <w:szCs w:val="24"/>
          <w:lang w:val="ru-RU" w:eastAsia="en-GB"/>
        </w:rPr>
        <w:t>гидролинии</w:t>
      </w:r>
      <w:proofErr w:type="spellEnd"/>
      <w:r w:rsidRPr="00B832BA">
        <w:rPr>
          <w:rFonts w:ascii="Times New Roman" w:eastAsia="Times New Roman" w:hAnsi="Times New Roman" w:cs="Times New Roman"/>
          <w:sz w:val="24"/>
          <w:szCs w:val="24"/>
          <w:lang w:val="ru-RU" w:eastAsia="en-GB"/>
        </w:rPr>
        <w:t xml:space="preserve"> — 2 м/</w:t>
      </w:r>
      <w:proofErr w:type="gramStart"/>
      <w:r w:rsidRPr="00B832BA">
        <w:rPr>
          <w:rFonts w:ascii="Times New Roman" w:eastAsia="Times New Roman" w:hAnsi="Times New Roman" w:cs="Times New Roman"/>
          <w:sz w:val="24"/>
          <w:szCs w:val="24"/>
          <w:lang w:val="ru-RU" w:eastAsia="en-GB"/>
        </w:rPr>
        <w:t>с</w:t>
      </w:r>
      <w:proofErr w:type="gramEnd"/>
      <w:r w:rsidRPr="00B832BA">
        <w:rPr>
          <w:rFonts w:ascii="Times New Roman" w:eastAsia="Times New Roman" w:hAnsi="Times New Roman" w:cs="Times New Roman"/>
          <w:sz w:val="24"/>
          <w:szCs w:val="24"/>
          <w:lang w:val="ru-RU" w:eastAsia="en-GB"/>
        </w:rPr>
        <w:t>;</w:t>
      </w:r>
    </w:p>
    <w:p w:rsidR="00B832BA" w:rsidRPr="00B832BA" w:rsidRDefault="00B832BA" w:rsidP="00B832BA">
      <w:pPr>
        <w:numPr>
          <w:ilvl w:val="0"/>
          <w:numId w:val="6"/>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 для </w:t>
      </w:r>
      <w:proofErr w:type="spellStart"/>
      <w:r w:rsidRPr="00B832BA">
        <w:rPr>
          <w:rFonts w:ascii="Times New Roman" w:eastAsia="Times New Roman" w:hAnsi="Times New Roman" w:cs="Times New Roman"/>
          <w:sz w:val="24"/>
          <w:szCs w:val="24"/>
          <w:lang w:val="ru-RU" w:eastAsia="en-GB"/>
        </w:rPr>
        <w:t>гидролиний</w:t>
      </w:r>
      <w:proofErr w:type="spellEnd"/>
      <w:r w:rsidRPr="00B832BA">
        <w:rPr>
          <w:rFonts w:ascii="Times New Roman" w:eastAsia="Times New Roman" w:hAnsi="Times New Roman" w:cs="Times New Roman"/>
          <w:sz w:val="24"/>
          <w:szCs w:val="24"/>
          <w:lang w:val="ru-RU" w:eastAsia="en-GB"/>
        </w:rPr>
        <w:t xml:space="preserve"> управления — 5 м/</w:t>
      </w:r>
      <w:proofErr w:type="gramStart"/>
      <w:r w:rsidRPr="00B832BA">
        <w:rPr>
          <w:rFonts w:ascii="Times New Roman" w:eastAsia="Times New Roman" w:hAnsi="Times New Roman" w:cs="Times New Roman"/>
          <w:sz w:val="24"/>
          <w:szCs w:val="24"/>
          <w:lang w:val="ru-RU" w:eastAsia="en-GB"/>
        </w:rPr>
        <w:t>с</w:t>
      </w:r>
      <w:proofErr w:type="gramEnd"/>
      <w:r w:rsidRPr="00B832BA">
        <w:rPr>
          <w:rFonts w:ascii="Times New Roman" w:eastAsia="Times New Roman" w:hAnsi="Times New Roman" w:cs="Times New Roman"/>
          <w:sz w:val="24"/>
          <w:szCs w:val="24"/>
          <w:lang w:val="ru-RU" w:eastAsia="en-GB"/>
        </w:rPr>
        <w:t>.</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Расчетное значение внутреннего диаметра трубы </w:t>
      </w:r>
      <w:proofErr w:type="spellStart"/>
      <w:r w:rsidRPr="00B832BA">
        <w:rPr>
          <w:rFonts w:ascii="Times New Roman" w:eastAsia="Times New Roman" w:hAnsi="Times New Roman" w:cs="Times New Roman"/>
          <w:i/>
          <w:iCs/>
          <w:sz w:val="24"/>
          <w:szCs w:val="24"/>
          <w:lang w:eastAsia="en-GB"/>
        </w:rPr>
        <w:t>d</w:t>
      </w:r>
      <w:r w:rsidRPr="00B832BA">
        <w:rPr>
          <w:rFonts w:ascii="Times New Roman" w:eastAsia="Times New Roman" w:hAnsi="Times New Roman" w:cs="Times New Roman"/>
          <w:i/>
          <w:iCs/>
          <w:sz w:val="24"/>
          <w:szCs w:val="24"/>
          <w:vertAlign w:val="subscript"/>
          <w:lang w:eastAsia="en-GB"/>
        </w:rPr>
        <w:t>p</w:t>
      </w:r>
      <w:proofErr w:type="spellEnd"/>
      <w:r w:rsidRPr="00B832BA">
        <w:rPr>
          <w:rFonts w:ascii="Times New Roman" w:eastAsia="Times New Roman" w:hAnsi="Times New Roman" w:cs="Times New Roman"/>
          <w:sz w:val="24"/>
          <w:szCs w:val="24"/>
          <w:lang w:val="ru-RU" w:eastAsia="en-GB"/>
        </w:rPr>
        <w:t xml:space="preserve"> или канала определяется по формуле</w:t>
      </w:r>
    </w:p>
    <w:p w:rsidR="00B832BA" w:rsidRPr="00B832BA" w:rsidRDefault="00B832BA" w:rsidP="00B832B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3470275" cy="561975"/>
            <wp:effectExtent l="19050" t="0" r="0" b="0"/>
            <wp:docPr id="13" name="Рисунок 13" descr="https://studref.com/htm/img/39/100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ref.com/htm/img/39/10062/3.png"/>
                    <pic:cNvPicPr>
                      <a:picLocks noChangeAspect="1" noChangeArrowheads="1"/>
                    </pic:cNvPicPr>
                  </pic:nvPicPr>
                  <pic:blipFill>
                    <a:blip r:embed="rId5"/>
                    <a:srcRect/>
                    <a:stretch>
                      <a:fillRect/>
                    </a:stretch>
                  </pic:blipFill>
                  <pic:spPr bwMode="auto">
                    <a:xfrm>
                      <a:off x="0" y="0"/>
                      <a:ext cx="3470275" cy="5619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3297555" cy="464820"/>
            <wp:effectExtent l="19050" t="0" r="0" b="0"/>
            <wp:docPr id="14" name="Рисунок 14" descr="https://studref.com/htm/img/39/100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udref.com/htm/img/39/10062/4.png"/>
                    <pic:cNvPicPr>
                      <a:picLocks noChangeAspect="1" noChangeArrowheads="1"/>
                    </pic:cNvPicPr>
                  </pic:nvPicPr>
                  <pic:blipFill>
                    <a:blip r:embed="rId6"/>
                    <a:srcRect/>
                    <a:stretch>
                      <a:fillRect/>
                    </a:stretch>
                  </pic:blipFill>
                  <pic:spPr bwMode="auto">
                    <a:xfrm>
                      <a:off x="0" y="0"/>
                      <a:ext cx="3297555" cy="464820"/>
                    </a:xfrm>
                    <a:prstGeom prst="rect">
                      <a:avLst/>
                    </a:prstGeom>
                    <a:noFill/>
                    <a:ln w="9525">
                      <a:noFill/>
                      <a:miter lim="800000"/>
                      <a:headEnd/>
                      <a:tailEnd/>
                    </a:ln>
                  </pic:spPr>
                </pic:pic>
              </a:graphicData>
            </a:graphic>
          </wp:inline>
        </w:drawing>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где </w:t>
      </w:r>
      <w:r w:rsidRPr="00B832BA">
        <w:rPr>
          <w:rFonts w:ascii="Times New Roman" w:eastAsia="Times New Roman" w:hAnsi="Times New Roman" w:cs="Times New Roman"/>
          <w:i/>
          <w:iCs/>
          <w:sz w:val="24"/>
          <w:szCs w:val="24"/>
          <w:lang w:eastAsia="en-GB"/>
        </w:rPr>
        <w:t>Q</w:t>
      </w:r>
      <w:r w:rsidRPr="00B832BA">
        <w:rPr>
          <w:rFonts w:ascii="Times New Roman" w:eastAsia="Times New Roman" w:hAnsi="Times New Roman" w:cs="Times New Roman"/>
          <w:sz w:val="24"/>
          <w:szCs w:val="24"/>
          <w:lang w:val="ru-RU" w:eastAsia="en-GB"/>
        </w:rPr>
        <w:t xml:space="preserve"> — заданная величина расхода рабочей жидкости через трубу или канал.</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Полученный в результате расчета диаметр </w:t>
      </w:r>
      <w:proofErr w:type="spellStart"/>
      <w:r w:rsidRPr="00B832BA">
        <w:rPr>
          <w:rFonts w:ascii="Times New Roman" w:eastAsia="Times New Roman" w:hAnsi="Times New Roman" w:cs="Times New Roman"/>
          <w:i/>
          <w:iCs/>
          <w:sz w:val="24"/>
          <w:szCs w:val="24"/>
          <w:lang w:eastAsia="en-GB"/>
        </w:rPr>
        <w:t>d</w:t>
      </w:r>
      <w:r w:rsidRPr="00B832BA">
        <w:rPr>
          <w:rFonts w:ascii="Times New Roman" w:eastAsia="Times New Roman" w:hAnsi="Times New Roman" w:cs="Times New Roman"/>
          <w:i/>
          <w:iCs/>
          <w:sz w:val="24"/>
          <w:szCs w:val="24"/>
          <w:vertAlign w:val="subscript"/>
          <w:lang w:eastAsia="en-GB"/>
        </w:rPr>
        <w:t>p</w:t>
      </w:r>
      <w:proofErr w:type="spellEnd"/>
      <w:r w:rsidRPr="00B832BA">
        <w:rPr>
          <w:rFonts w:ascii="Times New Roman" w:eastAsia="Times New Roman" w:hAnsi="Times New Roman" w:cs="Times New Roman"/>
          <w:sz w:val="24"/>
          <w:szCs w:val="24"/>
          <w:lang w:val="ru-RU" w:eastAsia="en-GB"/>
        </w:rPr>
        <w:t xml:space="preserve"> используется при окончательном выборе внутреннего диаметра трубы </w:t>
      </w:r>
      <w:r w:rsidRPr="00B832BA">
        <w:rPr>
          <w:rFonts w:ascii="Times New Roman" w:eastAsia="Times New Roman" w:hAnsi="Times New Roman" w:cs="Times New Roman"/>
          <w:i/>
          <w:iCs/>
          <w:sz w:val="24"/>
          <w:szCs w:val="24"/>
          <w:lang w:eastAsia="en-GB"/>
        </w:rPr>
        <w:t>d</w:t>
      </w:r>
      <w:r w:rsidRPr="00B832BA">
        <w:rPr>
          <w:rFonts w:ascii="Times New Roman" w:eastAsia="Times New Roman" w:hAnsi="Times New Roman" w:cs="Times New Roman"/>
          <w:sz w:val="24"/>
          <w:szCs w:val="24"/>
          <w:lang w:val="ru-RU" w:eastAsia="en-GB"/>
        </w:rPr>
        <w:t xml:space="preserve"> из стандартного ряда в соответствии с ГОСТ 8734-75 на выпускаемые промышленностью трубы (шланги). При этом принимают </w:t>
      </w:r>
      <w:r w:rsidRPr="00B832BA">
        <w:rPr>
          <w:rFonts w:ascii="Times New Roman" w:eastAsia="Times New Roman" w:hAnsi="Times New Roman" w:cs="Times New Roman"/>
          <w:i/>
          <w:iCs/>
          <w:sz w:val="24"/>
          <w:szCs w:val="24"/>
          <w:lang w:eastAsia="en-GB"/>
        </w:rPr>
        <w:t>d</w:t>
      </w:r>
      <w:r w:rsidRPr="00B832BA">
        <w:rPr>
          <w:rFonts w:ascii="Times New Roman" w:eastAsia="Times New Roman" w:hAnsi="Times New Roman" w:cs="Times New Roman"/>
          <w:i/>
          <w:iCs/>
          <w:sz w:val="24"/>
          <w:szCs w:val="24"/>
          <w:lang w:val="ru-RU" w:eastAsia="en-GB"/>
        </w:rPr>
        <w:t xml:space="preserve"> = </w:t>
      </w:r>
      <w:r w:rsidRPr="00B832BA">
        <w:rPr>
          <w:rFonts w:ascii="Times New Roman" w:eastAsia="Times New Roman" w:hAnsi="Times New Roman" w:cs="Times New Roman"/>
          <w:i/>
          <w:iCs/>
          <w:sz w:val="24"/>
          <w:szCs w:val="24"/>
          <w:lang w:eastAsia="en-GB"/>
        </w:rPr>
        <w:t>d</w:t>
      </w:r>
      <w:r w:rsidRPr="00B832BA">
        <w:rPr>
          <w:rFonts w:ascii="Times New Roman" w:eastAsia="Times New Roman" w:hAnsi="Times New Roman" w:cs="Times New Roman"/>
          <w:i/>
          <w:iCs/>
          <w:sz w:val="24"/>
          <w:szCs w:val="24"/>
          <w:vertAlign w:val="subscript"/>
          <w:lang w:eastAsia="en-GB"/>
        </w:rPr>
        <w:t>c</w:t>
      </w:r>
      <w:r w:rsidRPr="00B832BA">
        <w:rPr>
          <w:rFonts w:ascii="Times New Roman" w:eastAsia="Times New Roman" w:hAnsi="Times New Roman" w:cs="Times New Roman"/>
          <w:i/>
          <w:iCs/>
          <w:sz w:val="24"/>
          <w:szCs w:val="24"/>
          <w:lang w:val="ru-RU" w:eastAsia="en-GB"/>
        </w:rPr>
        <w:t>,</w:t>
      </w:r>
      <w:r w:rsidRPr="00B832BA">
        <w:rPr>
          <w:rFonts w:ascii="Times New Roman" w:eastAsia="Times New Roman" w:hAnsi="Times New Roman" w:cs="Times New Roman"/>
          <w:sz w:val="24"/>
          <w:szCs w:val="24"/>
          <w:lang w:val="ru-RU" w:eastAsia="en-GB"/>
        </w:rPr>
        <w:t xml:space="preserve"> где</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proofErr w:type="gramStart"/>
      <w:r w:rsidRPr="00B832BA">
        <w:rPr>
          <w:rFonts w:ascii="Times New Roman" w:eastAsia="Times New Roman" w:hAnsi="Times New Roman" w:cs="Times New Roman"/>
          <w:i/>
          <w:iCs/>
          <w:sz w:val="24"/>
          <w:szCs w:val="24"/>
          <w:lang w:eastAsia="en-GB"/>
        </w:rPr>
        <w:t>d</w:t>
      </w:r>
      <w:r w:rsidRPr="00B832BA">
        <w:rPr>
          <w:rFonts w:ascii="Times New Roman" w:eastAsia="Times New Roman" w:hAnsi="Times New Roman" w:cs="Times New Roman"/>
          <w:i/>
          <w:iCs/>
          <w:sz w:val="24"/>
          <w:szCs w:val="24"/>
          <w:vertAlign w:val="subscript"/>
          <w:lang w:eastAsia="en-GB"/>
        </w:rPr>
        <w:t>c</w:t>
      </w:r>
      <w:proofErr w:type="gramEnd"/>
      <w:r w:rsidRPr="00B832BA">
        <w:rPr>
          <w:rFonts w:ascii="Times New Roman" w:eastAsia="Times New Roman" w:hAnsi="Times New Roman" w:cs="Times New Roman"/>
          <w:i/>
          <w:iCs/>
          <w:sz w:val="24"/>
          <w:szCs w:val="24"/>
          <w:lang w:val="ru-RU" w:eastAsia="en-GB"/>
        </w:rPr>
        <w:t xml:space="preserve"> —</w:t>
      </w:r>
      <w:r w:rsidRPr="00B832BA">
        <w:rPr>
          <w:rFonts w:ascii="Times New Roman" w:eastAsia="Times New Roman" w:hAnsi="Times New Roman" w:cs="Times New Roman"/>
          <w:sz w:val="24"/>
          <w:szCs w:val="24"/>
          <w:lang w:val="ru-RU" w:eastAsia="en-GB"/>
        </w:rPr>
        <w:t xml:space="preserve"> ближайший больший стандартный диаметр </w:t>
      </w:r>
      <w:r w:rsidRPr="00B832BA">
        <w:rPr>
          <w:rFonts w:ascii="Times New Roman" w:eastAsia="Times New Roman" w:hAnsi="Times New Roman" w:cs="Times New Roman"/>
          <w:i/>
          <w:iCs/>
          <w:sz w:val="24"/>
          <w:szCs w:val="24"/>
          <w:lang w:val="ru-RU" w:eastAsia="en-GB"/>
        </w:rPr>
        <w:t>(</w:t>
      </w:r>
      <w:r w:rsidRPr="00B832BA">
        <w:rPr>
          <w:rFonts w:ascii="Times New Roman" w:eastAsia="Times New Roman" w:hAnsi="Times New Roman" w:cs="Times New Roman"/>
          <w:i/>
          <w:iCs/>
          <w:sz w:val="24"/>
          <w:szCs w:val="24"/>
          <w:lang w:eastAsia="en-GB"/>
        </w:rPr>
        <w:t>d</w:t>
      </w:r>
      <w:r w:rsidRPr="00B832BA">
        <w:rPr>
          <w:rFonts w:ascii="Times New Roman" w:eastAsia="Times New Roman" w:hAnsi="Times New Roman" w:cs="Times New Roman"/>
          <w:i/>
          <w:iCs/>
          <w:sz w:val="24"/>
          <w:szCs w:val="24"/>
          <w:vertAlign w:val="subscript"/>
          <w:lang w:eastAsia="en-GB"/>
        </w:rPr>
        <w:t>c</w:t>
      </w:r>
      <w:r w:rsidRPr="00B832BA">
        <w:rPr>
          <w:rFonts w:ascii="Times New Roman" w:eastAsia="Times New Roman" w:hAnsi="Times New Roman" w:cs="Times New Roman"/>
          <w:i/>
          <w:iCs/>
          <w:sz w:val="24"/>
          <w:szCs w:val="24"/>
          <w:lang w:val="ru-RU" w:eastAsia="en-GB"/>
        </w:rPr>
        <w:t xml:space="preserve"> &gt; </w:t>
      </w:r>
      <w:proofErr w:type="spellStart"/>
      <w:r w:rsidRPr="00B832BA">
        <w:rPr>
          <w:rFonts w:ascii="Times New Roman" w:eastAsia="Times New Roman" w:hAnsi="Times New Roman" w:cs="Times New Roman"/>
          <w:i/>
          <w:iCs/>
          <w:sz w:val="24"/>
          <w:szCs w:val="24"/>
          <w:lang w:eastAsia="en-GB"/>
        </w:rPr>
        <w:t>d</w:t>
      </w:r>
      <w:r w:rsidRPr="00B832BA">
        <w:rPr>
          <w:rFonts w:ascii="Times New Roman" w:eastAsia="Times New Roman" w:hAnsi="Times New Roman" w:cs="Times New Roman"/>
          <w:i/>
          <w:iCs/>
          <w:sz w:val="24"/>
          <w:szCs w:val="24"/>
          <w:vertAlign w:val="subscript"/>
          <w:lang w:eastAsia="en-GB"/>
        </w:rPr>
        <w:t>p</w:t>
      </w:r>
      <w:proofErr w:type="spellEnd"/>
      <w:r w:rsidRPr="00B832BA">
        <w:rPr>
          <w:rFonts w:ascii="Times New Roman" w:eastAsia="Times New Roman" w:hAnsi="Times New Roman" w:cs="Times New Roman"/>
          <w:i/>
          <w:iCs/>
          <w:sz w:val="24"/>
          <w:szCs w:val="24"/>
          <w:lang w:val="ru-RU" w:eastAsia="en-GB"/>
        </w:rPr>
        <w:t>).</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Расчет труб на прочность сводится к определению толщины 5 их стенок.</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Для тонкостенных труб толщина стенки определяется по формуле</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где </w:t>
      </w:r>
      <w:proofErr w:type="spellStart"/>
      <w:proofErr w:type="gramStart"/>
      <w:r w:rsidRPr="00B832BA">
        <w:rPr>
          <w:rFonts w:ascii="Times New Roman" w:eastAsia="Times New Roman" w:hAnsi="Times New Roman" w:cs="Times New Roman"/>
          <w:i/>
          <w:iCs/>
          <w:sz w:val="24"/>
          <w:szCs w:val="24"/>
          <w:lang w:val="ru-RU" w:eastAsia="en-GB"/>
        </w:rPr>
        <w:t>р</w:t>
      </w:r>
      <w:proofErr w:type="spellEnd"/>
      <w:proofErr w:type="gramEnd"/>
      <w:r w:rsidRPr="00B832BA">
        <w:rPr>
          <w:rFonts w:ascii="Times New Roman" w:eastAsia="Times New Roman" w:hAnsi="Times New Roman" w:cs="Times New Roman"/>
          <w:sz w:val="24"/>
          <w:szCs w:val="24"/>
          <w:lang w:val="ru-RU" w:eastAsia="en-GB"/>
        </w:rPr>
        <w:t xml:space="preserve"> — максимальное давление рабочей жидкости в трубопроводе; а</w:t>
      </w:r>
      <w:r w:rsidRPr="00B832BA">
        <w:rPr>
          <w:rFonts w:ascii="Times New Roman" w:eastAsia="Times New Roman" w:hAnsi="Times New Roman" w:cs="Times New Roman"/>
          <w:sz w:val="24"/>
          <w:szCs w:val="24"/>
          <w:vertAlign w:val="subscript"/>
          <w:lang w:val="ru-RU" w:eastAsia="en-GB"/>
        </w:rPr>
        <w:t>д</w:t>
      </w:r>
      <w:r w:rsidRPr="00B832BA">
        <w:rPr>
          <w:rFonts w:ascii="Times New Roman" w:eastAsia="Times New Roman" w:hAnsi="Times New Roman" w:cs="Times New Roman"/>
          <w:sz w:val="24"/>
          <w:szCs w:val="24"/>
          <w:lang w:val="ru-RU" w:eastAsia="en-GB"/>
        </w:rPr>
        <w:t xml:space="preserve"> — допустимое напряжение материала трубы (канала) на разрыв.</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Для стальных труб из стали 20, 35, 40 допустимое напряжение а</w:t>
      </w:r>
      <w:r w:rsidRPr="00B832BA">
        <w:rPr>
          <w:rFonts w:ascii="Times New Roman" w:eastAsia="Times New Roman" w:hAnsi="Times New Roman" w:cs="Times New Roman"/>
          <w:sz w:val="24"/>
          <w:szCs w:val="24"/>
          <w:vertAlign w:val="subscript"/>
          <w:lang w:val="ru-RU" w:eastAsia="en-GB"/>
        </w:rPr>
        <w:t>д</w:t>
      </w:r>
      <w:r w:rsidRPr="00B832BA">
        <w:rPr>
          <w:rFonts w:ascii="Times New Roman" w:eastAsia="Times New Roman" w:hAnsi="Times New Roman" w:cs="Times New Roman"/>
          <w:sz w:val="24"/>
          <w:szCs w:val="24"/>
          <w:lang w:val="ru-RU" w:eastAsia="en-GB"/>
        </w:rPr>
        <w:t xml:space="preserve"> = 400...500 МПа, для труб из цветных металлов и сплавов а</w:t>
      </w:r>
      <w:r w:rsidRPr="00B832BA">
        <w:rPr>
          <w:rFonts w:ascii="Times New Roman" w:eastAsia="Times New Roman" w:hAnsi="Times New Roman" w:cs="Times New Roman"/>
          <w:sz w:val="24"/>
          <w:szCs w:val="24"/>
          <w:vertAlign w:val="subscript"/>
          <w:lang w:val="ru-RU" w:eastAsia="en-GB"/>
        </w:rPr>
        <w:t>д</w:t>
      </w:r>
      <w:r w:rsidRPr="00B832BA">
        <w:rPr>
          <w:rFonts w:ascii="Times New Roman" w:eastAsia="Times New Roman" w:hAnsi="Times New Roman" w:cs="Times New Roman"/>
          <w:sz w:val="24"/>
          <w:szCs w:val="24"/>
          <w:lang w:val="ru-RU" w:eastAsia="en-GB"/>
        </w:rPr>
        <w:t xml:space="preserve"> = = 200...250 МПа. При искажении цилиндрической формы трубы о</w:t>
      </w:r>
      <w:r w:rsidRPr="00B832BA">
        <w:rPr>
          <w:rFonts w:ascii="Times New Roman" w:eastAsia="Times New Roman" w:hAnsi="Times New Roman" w:cs="Times New Roman"/>
          <w:sz w:val="24"/>
          <w:szCs w:val="24"/>
          <w:vertAlign w:val="subscript"/>
          <w:lang w:val="ru-RU" w:eastAsia="en-GB"/>
        </w:rPr>
        <w:t xml:space="preserve">д </w:t>
      </w:r>
      <w:r w:rsidRPr="00B832BA">
        <w:rPr>
          <w:rFonts w:ascii="Times New Roman" w:eastAsia="Times New Roman" w:hAnsi="Times New Roman" w:cs="Times New Roman"/>
          <w:sz w:val="24"/>
          <w:szCs w:val="24"/>
          <w:lang w:val="ru-RU" w:eastAsia="en-GB"/>
        </w:rPr>
        <w:t>должно быть снижено на 25%. Коэффициент запаса прочности при расчете обычно выбирают равным 3.</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Если расчетная толщина стенки 8 получилась малой, то, учитывая возможность внешних механических повреждений, ее не следует выбирать менее 0,8... 1 мм для цветных металлов и 0,5 мм — для стали. Окончательно величина 8 для стальных труб, как и внутренний диаметр, выбирается в соответствии с ГОСТ 8734-75, а для латунных — по ГОСТ 494-90.</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Гидравлические потери в </w:t>
      </w:r>
      <w:proofErr w:type="spellStart"/>
      <w:r w:rsidRPr="00B832BA">
        <w:rPr>
          <w:rFonts w:ascii="Times New Roman" w:eastAsia="Times New Roman" w:hAnsi="Times New Roman" w:cs="Times New Roman"/>
          <w:sz w:val="24"/>
          <w:szCs w:val="24"/>
          <w:lang w:val="ru-RU" w:eastAsia="en-GB"/>
        </w:rPr>
        <w:t>гидролиниях</w:t>
      </w:r>
      <w:proofErr w:type="spellEnd"/>
      <w:r w:rsidRPr="00B832BA">
        <w:rPr>
          <w:rFonts w:ascii="Times New Roman" w:eastAsia="Times New Roman" w:hAnsi="Times New Roman" w:cs="Times New Roman"/>
          <w:sz w:val="24"/>
          <w:szCs w:val="24"/>
          <w:lang w:val="ru-RU" w:eastAsia="en-GB"/>
        </w:rPr>
        <w:t>, а именно потери на трение по длине и в местных гидравлических сопротивлениях, определяются по формулам, приведенным в соответствующих главах первой части учебника.</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lastRenderedPageBreak/>
        <w:t>Соединение трубопроводов, а также их присоединение к гидравлическим агрегатам должны быть надежными, а именно прочными и герметичными.</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По конструкции трубопроводы, из которых монтируют внешние </w:t>
      </w:r>
      <w:proofErr w:type="spellStart"/>
      <w:r w:rsidRPr="00B832BA">
        <w:rPr>
          <w:rFonts w:ascii="Times New Roman" w:eastAsia="Times New Roman" w:hAnsi="Times New Roman" w:cs="Times New Roman"/>
          <w:sz w:val="24"/>
          <w:szCs w:val="24"/>
          <w:lang w:val="ru-RU" w:eastAsia="en-GB"/>
        </w:rPr>
        <w:t>гидролинии</w:t>
      </w:r>
      <w:proofErr w:type="spellEnd"/>
      <w:r w:rsidRPr="00B832BA">
        <w:rPr>
          <w:rFonts w:ascii="Times New Roman" w:eastAsia="Times New Roman" w:hAnsi="Times New Roman" w:cs="Times New Roman"/>
          <w:sz w:val="24"/>
          <w:szCs w:val="24"/>
          <w:lang w:val="ru-RU" w:eastAsia="en-GB"/>
        </w:rPr>
        <w:t xml:space="preserve"> в </w:t>
      </w:r>
      <w:proofErr w:type="spellStart"/>
      <w:r w:rsidRPr="00B832BA">
        <w:rPr>
          <w:rFonts w:ascii="Times New Roman" w:eastAsia="Times New Roman" w:hAnsi="Times New Roman" w:cs="Times New Roman"/>
          <w:sz w:val="24"/>
          <w:szCs w:val="24"/>
          <w:lang w:val="ru-RU" w:eastAsia="en-GB"/>
        </w:rPr>
        <w:t>гидросистемах</w:t>
      </w:r>
      <w:proofErr w:type="spellEnd"/>
      <w:r w:rsidRPr="00B832BA">
        <w:rPr>
          <w:rFonts w:ascii="Times New Roman" w:eastAsia="Times New Roman" w:hAnsi="Times New Roman" w:cs="Times New Roman"/>
          <w:sz w:val="24"/>
          <w:szCs w:val="24"/>
          <w:lang w:val="ru-RU" w:eastAsia="en-GB"/>
        </w:rPr>
        <w:t xml:space="preserve">, можно разделить </w:t>
      </w:r>
      <w:proofErr w:type="gramStart"/>
      <w:r w:rsidRPr="00B832BA">
        <w:rPr>
          <w:rFonts w:ascii="Times New Roman" w:eastAsia="Times New Roman" w:hAnsi="Times New Roman" w:cs="Times New Roman"/>
          <w:sz w:val="24"/>
          <w:szCs w:val="24"/>
          <w:lang w:val="ru-RU" w:eastAsia="en-GB"/>
        </w:rPr>
        <w:t>на</w:t>
      </w:r>
      <w:proofErr w:type="gramEnd"/>
      <w:r w:rsidRPr="00B832BA">
        <w:rPr>
          <w:rFonts w:ascii="Times New Roman" w:eastAsia="Times New Roman" w:hAnsi="Times New Roman" w:cs="Times New Roman"/>
          <w:sz w:val="24"/>
          <w:szCs w:val="24"/>
          <w:lang w:val="ru-RU" w:eastAsia="en-GB"/>
        </w:rPr>
        <w:t xml:space="preserve"> жесткие и гибкие.</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К </w:t>
      </w:r>
      <w:proofErr w:type="gramStart"/>
      <w:r w:rsidRPr="00B832BA">
        <w:rPr>
          <w:rFonts w:ascii="Times New Roman" w:eastAsia="Times New Roman" w:hAnsi="Times New Roman" w:cs="Times New Roman"/>
          <w:i/>
          <w:iCs/>
          <w:sz w:val="24"/>
          <w:szCs w:val="24"/>
          <w:lang w:val="ru-RU" w:eastAsia="en-GB"/>
        </w:rPr>
        <w:t>жестким</w:t>
      </w:r>
      <w:proofErr w:type="gramEnd"/>
      <w:r w:rsidRPr="00B832BA">
        <w:rPr>
          <w:rFonts w:ascii="Times New Roman" w:eastAsia="Times New Roman" w:hAnsi="Times New Roman" w:cs="Times New Roman"/>
          <w:sz w:val="24"/>
          <w:szCs w:val="24"/>
          <w:lang w:val="ru-RU" w:eastAsia="en-GB"/>
        </w:rPr>
        <w:t xml:space="preserve"> относятся стальные бесшовные холоднотянутые трубы или трубы из цветных металлов (меди, латуни или алюминия).</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Соединение жестких трубопроводов производится с помощью специальных деталей, называемых соединительной арматурой. В гидроприводах применяют следующие типы соединений (рис. 1.1):</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а) </w:t>
      </w:r>
      <w:r w:rsidRPr="00B832BA">
        <w:rPr>
          <w:rFonts w:ascii="Times New Roman" w:eastAsia="Times New Roman" w:hAnsi="Times New Roman" w:cs="Times New Roman"/>
          <w:i/>
          <w:iCs/>
          <w:sz w:val="24"/>
          <w:szCs w:val="24"/>
          <w:lang w:val="ru-RU" w:eastAsia="en-GB"/>
        </w:rPr>
        <w:t>пайка</w:t>
      </w:r>
      <w:r w:rsidRPr="00B832BA">
        <w:rPr>
          <w:rFonts w:ascii="Times New Roman" w:eastAsia="Times New Roman" w:hAnsi="Times New Roman" w:cs="Times New Roman"/>
          <w:sz w:val="24"/>
          <w:szCs w:val="24"/>
          <w:lang w:val="ru-RU" w:eastAsia="en-GB"/>
        </w:rPr>
        <w:t xml:space="preserve"> (</w:t>
      </w:r>
      <w:r w:rsidRPr="00B832BA">
        <w:rPr>
          <w:rFonts w:ascii="Times New Roman" w:eastAsia="Times New Roman" w:hAnsi="Times New Roman" w:cs="Times New Roman"/>
          <w:i/>
          <w:iCs/>
          <w:sz w:val="24"/>
          <w:szCs w:val="24"/>
          <w:lang w:val="ru-RU" w:eastAsia="en-GB"/>
        </w:rPr>
        <w:t>сварка</w:t>
      </w:r>
      <w:r w:rsidRPr="00B832BA">
        <w:rPr>
          <w:rFonts w:ascii="Times New Roman" w:eastAsia="Times New Roman" w:hAnsi="Times New Roman" w:cs="Times New Roman"/>
          <w:sz w:val="24"/>
          <w:szCs w:val="24"/>
          <w:lang w:val="ru-RU" w:eastAsia="en-GB"/>
        </w:rPr>
        <w:t xml:space="preserve">) в машиностроении применяется редко, только для трубопроводов, не подлежащих демонтажу. При пайке (сварке) труб </w:t>
      </w:r>
      <w:r w:rsidRPr="00B832BA">
        <w:rPr>
          <w:rFonts w:ascii="Times New Roman" w:eastAsia="Times New Roman" w:hAnsi="Times New Roman" w:cs="Times New Roman"/>
          <w:i/>
          <w:iCs/>
          <w:sz w:val="24"/>
          <w:szCs w:val="24"/>
          <w:lang w:val="ru-RU" w:eastAsia="en-GB"/>
        </w:rPr>
        <w:t>1</w:t>
      </w:r>
      <w:r w:rsidRPr="00B832BA">
        <w:rPr>
          <w:rFonts w:ascii="Times New Roman" w:eastAsia="Times New Roman" w:hAnsi="Times New Roman" w:cs="Times New Roman"/>
          <w:sz w:val="24"/>
          <w:szCs w:val="24"/>
          <w:lang w:val="ru-RU" w:eastAsia="en-GB"/>
        </w:rPr>
        <w:t xml:space="preserve"> и </w:t>
      </w:r>
      <w:r w:rsidRPr="00B832BA">
        <w:rPr>
          <w:rFonts w:ascii="Times New Roman" w:eastAsia="Times New Roman" w:hAnsi="Times New Roman" w:cs="Times New Roman"/>
          <w:i/>
          <w:iCs/>
          <w:sz w:val="24"/>
          <w:szCs w:val="24"/>
          <w:lang w:val="ru-RU" w:eastAsia="en-GB"/>
        </w:rPr>
        <w:t>3</w:t>
      </w:r>
      <w:r w:rsidRPr="00B832BA">
        <w:rPr>
          <w:rFonts w:ascii="Times New Roman" w:eastAsia="Times New Roman" w:hAnsi="Times New Roman" w:cs="Times New Roman"/>
          <w:sz w:val="24"/>
          <w:szCs w:val="24"/>
          <w:lang w:val="ru-RU" w:eastAsia="en-GB"/>
        </w:rPr>
        <w:t xml:space="preserve"> пользуются переходными втулками </w:t>
      </w:r>
      <w:r w:rsidRPr="00B832BA">
        <w:rPr>
          <w:rFonts w:ascii="Times New Roman" w:eastAsia="Times New Roman" w:hAnsi="Times New Roman" w:cs="Times New Roman"/>
          <w:i/>
          <w:iCs/>
          <w:sz w:val="24"/>
          <w:szCs w:val="24"/>
          <w:lang w:val="ru-RU" w:eastAsia="en-GB"/>
        </w:rPr>
        <w:t>2</w:t>
      </w:r>
      <w:r w:rsidRPr="00B832BA">
        <w:rPr>
          <w:rFonts w:ascii="Times New Roman" w:eastAsia="Times New Roman" w:hAnsi="Times New Roman" w:cs="Times New Roman"/>
          <w:sz w:val="24"/>
          <w:szCs w:val="24"/>
          <w:lang w:val="ru-RU" w:eastAsia="en-GB"/>
        </w:rPr>
        <w:t xml:space="preserve">, как это показано на рис. 1.1, </w:t>
      </w:r>
      <w:r w:rsidRPr="00B832BA">
        <w:rPr>
          <w:rFonts w:ascii="Times New Roman" w:eastAsia="Times New Roman" w:hAnsi="Times New Roman" w:cs="Times New Roman"/>
          <w:i/>
          <w:iCs/>
          <w:sz w:val="24"/>
          <w:szCs w:val="24"/>
          <w:lang w:val="ru-RU" w:eastAsia="en-GB"/>
        </w:rPr>
        <w:t>а</w:t>
      </w:r>
      <w:r w:rsidRPr="00B832BA">
        <w:rPr>
          <w:rFonts w:ascii="Times New Roman" w:eastAsia="Times New Roman" w:hAnsi="Times New Roman" w:cs="Times New Roman"/>
          <w:sz w:val="24"/>
          <w:szCs w:val="24"/>
          <w:lang w:val="ru-RU" w:eastAsia="en-GB"/>
        </w:rPr>
        <w:t>;</w:t>
      </w:r>
    </w:p>
    <w:p w:rsidR="00B832BA" w:rsidRPr="00B832BA" w:rsidRDefault="00B832BA" w:rsidP="00B832B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5838825" cy="3552825"/>
            <wp:effectExtent l="19050" t="0" r="9525" b="0"/>
            <wp:docPr id="15" name="Рисунок 15" descr="Соединения жестких трубопровод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оединения жестких трубопроводов"/>
                    <pic:cNvPicPr>
                      <a:picLocks noChangeAspect="1" noChangeArrowheads="1"/>
                    </pic:cNvPicPr>
                  </pic:nvPicPr>
                  <pic:blipFill>
                    <a:blip r:embed="rId7"/>
                    <a:srcRect/>
                    <a:stretch>
                      <a:fillRect/>
                    </a:stretch>
                  </pic:blipFill>
                  <pic:spPr bwMode="auto">
                    <a:xfrm>
                      <a:off x="0" y="0"/>
                      <a:ext cx="5838825" cy="3552825"/>
                    </a:xfrm>
                    <a:prstGeom prst="rect">
                      <a:avLst/>
                    </a:prstGeom>
                    <a:noFill/>
                    <a:ln w="9525">
                      <a:noFill/>
                      <a:miter lim="800000"/>
                      <a:headEnd/>
                      <a:tailEnd/>
                    </a:ln>
                  </pic:spPr>
                </pic:pic>
              </a:graphicData>
            </a:graphic>
          </wp:inline>
        </w:drawing>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Рис. 1.1. </w:t>
      </w:r>
      <w:r w:rsidRPr="0056526E">
        <w:rPr>
          <w:rFonts w:ascii="Times New Roman" w:eastAsia="Times New Roman" w:hAnsi="Times New Roman" w:cs="Times New Roman"/>
          <w:b/>
          <w:bCs/>
          <w:sz w:val="24"/>
          <w:szCs w:val="24"/>
          <w:lang w:val="ru-RU" w:eastAsia="en-GB"/>
        </w:rPr>
        <w:t>Соединения жестких трубопроводов:</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i/>
          <w:iCs/>
          <w:sz w:val="24"/>
          <w:szCs w:val="24"/>
          <w:lang w:val="ru-RU" w:eastAsia="en-GB"/>
        </w:rPr>
        <w:t>а</w:t>
      </w:r>
      <w:r w:rsidRPr="00B832BA">
        <w:rPr>
          <w:rFonts w:ascii="Times New Roman" w:eastAsia="Times New Roman" w:hAnsi="Times New Roman" w:cs="Times New Roman"/>
          <w:sz w:val="24"/>
          <w:szCs w:val="24"/>
          <w:lang w:val="ru-RU" w:eastAsia="en-GB"/>
        </w:rPr>
        <w:t xml:space="preserve"> — сварка (пайка); </w:t>
      </w:r>
      <w:r w:rsidRPr="00B832BA">
        <w:rPr>
          <w:rFonts w:ascii="Times New Roman" w:eastAsia="Times New Roman" w:hAnsi="Times New Roman" w:cs="Times New Roman"/>
          <w:i/>
          <w:iCs/>
          <w:sz w:val="24"/>
          <w:szCs w:val="24"/>
          <w:lang w:val="ru-RU" w:eastAsia="en-GB"/>
        </w:rPr>
        <w:t>б</w:t>
      </w:r>
      <w:r w:rsidRPr="00B832BA">
        <w:rPr>
          <w:rFonts w:ascii="Times New Roman" w:eastAsia="Times New Roman" w:hAnsi="Times New Roman" w:cs="Times New Roman"/>
          <w:sz w:val="24"/>
          <w:szCs w:val="24"/>
          <w:lang w:val="ru-RU" w:eastAsia="en-GB"/>
        </w:rPr>
        <w:t xml:space="preserve"> — соединение по внутреннему конусу; </w:t>
      </w:r>
      <w:proofErr w:type="gramStart"/>
      <w:r w:rsidRPr="00B832BA">
        <w:rPr>
          <w:rFonts w:ascii="Times New Roman" w:eastAsia="Times New Roman" w:hAnsi="Times New Roman" w:cs="Times New Roman"/>
          <w:i/>
          <w:iCs/>
          <w:sz w:val="24"/>
          <w:szCs w:val="24"/>
          <w:lang w:val="ru-RU" w:eastAsia="en-GB"/>
        </w:rPr>
        <w:t>в</w:t>
      </w:r>
      <w:proofErr w:type="gramEnd"/>
      <w:r w:rsidRPr="00B832BA">
        <w:rPr>
          <w:rFonts w:ascii="Times New Roman" w:eastAsia="Times New Roman" w:hAnsi="Times New Roman" w:cs="Times New Roman"/>
          <w:sz w:val="24"/>
          <w:szCs w:val="24"/>
          <w:lang w:val="ru-RU" w:eastAsia="en-GB"/>
        </w:rPr>
        <w:t xml:space="preserve"> — фланцевое соединение; </w:t>
      </w:r>
      <w:r w:rsidRPr="00B832BA">
        <w:rPr>
          <w:rFonts w:ascii="Times New Roman" w:eastAsia="Times New Roman" w:hAnsi="Times New Roman" w:cs="Times New Roman"/>
          <w:i/>
          <w:iCs/>
          <w:sz w:val="24"/>
          <w:szCs w:val="24"/>
          <w:lang w:val="ru-RU" w:eastAsia="en-GB"/>
        </w:rPr>
        <w:t>г</w:t>
      </w:r>
      <w:r w:rsidRPr="00B832BA">
        <w:rPr>
          <w:rFonts w:ascii="Times New Roman" w:eastAsia="Times New Roman" w:hAnsi="Times New Roman" w:cs="Times New Roman"/>
          <w:sz w:val="24"/>
          <w:szCs w:val="24"/>
          <w:lang w:val="ru-RU" w:eastAsia="en-GB"/>
        </w:rPr>
        <w:t xml:space="preserve"> — соединение с развальцовкой; </w:t>
      </w:r>
      <w:proofErr w:type="spellStart"/>
      <w:r w:rsidRPr="00B832BA">
        <w:rPr>
          <w:rFonts w:ascii="Times New Roman" w:eastAsia="Times New Roman" w:hAnsi="Times New Roman" w:cs="Times New Roman"/>
          <w:i/>
          <w:iCs/>
          <w:sz w:val="24"/>
          <w:szCs w:val="24"/>
          <w:lang w:val="ru-RU" w:eastAsia="en-GB"/>
        </w:rPr>
        <w:t>д</w:t>
      </w:r>
      <w:proofErr w:type="spellEnd"/>
      <w:r w:rsidRPr="00B832BA">
        <w:rPr>
          <w:rFonts w:ascii="Times New Roman" w:eastAsia="Times New Roman" w:hAnsi="Times New Roman" w:cs="Times New Roman"/>
          <w:sz w:val="24"/>
          <w:szCs w:val="24"/>
          <w:lang w:val="ru-RU" w:eastAsia="en-GB"/>
        </w:rPr>
        <w:t xml:space="preserve"> — соединение с врезающимися кольцами; </w:t>
      </w:r>
      <w:r w:rsidRPr="00B832BA">
        <w:rPr>
          <w:rFonts w:ascii="Times New Roman" w:eastAsia="Times New Roman" w:hAnsi="Times New Roman" w:cs="Times New Roman"/>
          <w:i/>
          <w:iCs/>
          <w:sz w:val="24"/>
          <w:szCs w:val="24"/>
          <w:lang w:val="ru-RU" w:eastAsia="en-GB"/>
        </w:rPr>
        <w:t>е</w:t>
      </w:r>
      <w:r w:rsidRPr="00B832BA">
        <w:rPr>
          <w:rFonts w:ascii="Times New Roman" w:eastAsia="Times New Roman" w:hAnsi="Times New Roman" w:cs="Times New Roman"/>
          <w:sz w:val="24"/>
          <w:szCs w:val="24"/>
          <w:lang w:val="ru-RU" w:eastAsia="en-GB"/>
        </w:rPr>
        <w:t xml:space="preserve"> — резьбовое соединение</w:t>
      </w:r>
    </w:p>
    <w:p w:rsidR="00B832BA" w:rsidRPr="00B832BA" w:rsidRDefault="00B832BA" w:rsidP="00B832BA">
      <w:pPr>
        <w:numPr>
          <w:ilvl w:val="0"/>
          <w:numId w:val="7"/>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б) </w:t>
      </w:r>
      <w:r w:rsidRPr="00B832BA">
        <w:rPr>
          <w:rFonts w:ascii="Times New Roman" w:eastAsia="Times New Roman" w:hAnsi="Times New Roman" w:cs="Times New Roman"/>
          <w:i/>
          <w:iCs/>
          <w:sz w:val="24"/>
          <w:szCs w:val="24"/>
          <w:lang w:val="ru-RU" w:eastAsia="en-GB"/>
        </w:rPr>
        <w:t>соединение по внутреннему конусу</w:t>
      </w:r>
      <w:r w:rsidRPr="00B832BA">
        <w:rPr>
          <w:rFonts w:ascii="Times New Roman" w:eastAsia="Times New Roman" w:hAnsi="Times New Roman" w:cs="Times New Roman"/>
          <w:sz w:val="24"/>
          <w:szCs w:val="24"/>
          <w:lang w:val="ru-RU" w:eastAsia="en-GB"/>
        </w:rPr>
        <w:t xml:space="preserve"> (рис. 1.1</w:t>
      </w:r>
      <w:r w:rsidRPr="00B832BA">
        <w:rPr>
          <w:rFonts w:ascii="Times New Roman" w:eastAsia="Times New Roman" w:hAnsi="Times New Roman" w:cs="Times New Roman"/>
          <w:i/>
          <w:iCs/>
          <w:sz w:val="24"/>
          <w:szCs w:val="24"/>
          <w:lang w:val="ru-RU" w:eastAsia="en-GB"/>
        </w:rPr>
        <w:t>, б)</w:t>
      </w:r>
      <w:r w:rsidRPr="00B832BA">
        <w:rPr>
          <w:rFonts w:ascii="Times New Roman" w:eastAsia="Times New Roman" w:hAnsi="Times New Roman" w:cs="Times New Roman"/>
          <w:sz w:val="24"/>
          <w:szCs w:val="24"/>
          <w:lang w:val="ru-RU" w:eastAsia="en-GB"/>
        </w:rPr>
        <w:t xml:space="preserve"> используется для соединения труб 7 и 5 </w:t>
      </w:r>
      <w:proofErr w:type="spellStart"/>
      <w:r w:rsidRPr="00B832BA">
        <w:rPr>
          <w:rFonts w:ascii="Times New Roman" w:eastAsia="Times New Roman" w:hAnsi="Times New Roman" w:cs="Times New Roman"/>
          <w:sz w:val="24"/>
          <w:szCs w:val="24"/>
          <w:lang w:val="ru-RU" w:eastAsia="en-GB"/>
        </w:rPr>
        <w:t>гидросистем</w:t>
      </w:r>
      <w:proofErr w:type="spellEnd"/>
      <w:r w:rsidRPr="00B832BA">
        <w:rPr>
          <w:rFonts w:ascii="Times New Roman" w:eastAsia="Times New Roman" w:hAnsi="Times New Roman" w:cs="Times New Roman"/>
          <w:sz w:val="24"/>
          <w:szCs w:val="24"/>
          <w:lang w:val="ru-RU" w:eastAsia="en-GB"/>
        </w:rPr>
        <w:t xml:space="preserve"> с рабочим давлением до 40 МПа при необходимости частого демонтажа </w:t>
      </w:r>
      <w:proofErr w:type="spellStart"/>
      <w:r w:rsidRPr="00B832BA">
        <w:rPr>
          <w:rFonts w:ascii="Times New Roman" w:eastAsia="Times New Roman" w:hAnsi="Times New Roman" w:cs="Times New Roman"/>
          <w:sz w:val="24"/>
          <w:szCs w:val="24"/>
          <w:lang w:val="ru-RU" w:eastAsia="en-GB"/>
        </w:rPr>
        <w:t>гидролиний</w:t>
      </w:r>
      <w:proofErr w:type="spellEnd"/>
      <w:r w:rsidRPr="00B832BA">
        <w:rPr>
          <w:rFonts w:ascii="Times New Roman" w:eastAsia="Times New Roman" w:hAnsi="Times New Roman" w:cs="Times New Roman"/>
          <w:sz w:val="24"/>
          <w:szCs w:val="24"/>
          <w:lang w:val="ru-RU" w:eastAsia="en-GB"/>
        </w:rPr>
        <w:t xml:space="preserve">. Герметичность этого соединения обеспечивается контактом шарового ниппеля </w:t>
      </w:r>
      <w:r w:rsidRPr="00B832BA">
        <w:rPr>
          <w:rFonts w:ascii="Times New Roman" w:eastAsia="Times New Roman" w:hAnsi="Times New Roman" w:cs="Times New Roman"/>
          <w:i/>
          <w:iCs/>
          <w:sz w:val="24"/>
          <w:szCs w:val="24"/>
          <w:lang w:val="ru-RU" w:eastAsia="en-GB"/>
        </w:rPr>
        <w:t>4</w:t>
      </w:r>
      <w:r w:rsidRPr="00B832BA">
        <w:rPr>
          <w:rFonts w:ascii="Times New Roman" w:eastAsia="Times New Roman" w:hAnsi="Times New Roman" w:cs="Times New Roman"/>
          <w:sz w:val="24"/>
          <w:szCs w:val="24"/>
          <w:lang w:val="ru-RU" w:eastAsia="en-GB"/>
        </w:rPr>
        <w:t xml:space="preserve"> с конической поверхностью штуцера </w:t>
      </w:r>
      <w:r w:rsidRPr="00B832BA">
        <w:rPr>
          <w:rFonts w:ascii="Times New Roman" w:eastAsia="Times New Roman" w:hAnsi="Times New Roman" w:cs="Times New Roman"/>
          <w:i/>
          <w:iCs/>
          <w:sz w:val="24"/>
          <w:szCs w:val="24"/>
          <w:lang w:val="ru-RU" w:eastAsia="en-GB"/>
        </w:rPr>
        <w:t>2</w:t>
      </w:r>
      <w:r w:rsidRPr="00B832BA">
        <w:rPr>
          <w:rFonts w:ascii="Times New Roman" w:eastAsia="Times New Roman" w:hAnsi="Times New Roman" w:cs="Times New Roman"/>
          <w:sz w:val="24"/>
          <w:szCs w:val="24"/>
          <w:lang w:val="ru-RU" w:eastAsia="en-GB"/>
        </w:rPr>
        <w:t xml:space="preserve"> с помощью накидной гайки </w:t>
      </w:r>
      <w:r w:rsidRPr="00B832BA">
        <w:rPr>
          <w:rFonts w:ascii="Times New Roman" w:eastAsia="Times New Roman" w:hAnsi="Times New Roman" w:cs="Times New Roman"/>
          <w:i/>
          <w:iCs/>
          <w:sz w:val="24"/>
          <w:szCs w:val="24"/>
          <w:lang w:val="ru-RU" w:eastAsia="en-GB"/>
        </w:rPr>
        <w:t>3.</w:t>
      </w:r>
      <w:r w:rsidRPr="00B832BA">
        <w:rPr>
          <w:rFonts w:ascii="Times New Roman" w:eastAsia="Times New Roman" w:hAnsi="Times New Roman" w:cs="Times New Roman"/>
          <w:sz w:val="24"/>
          <w:szCs w:val="24"/>
          <w:lang w:val="ru-RU" w:eastAsia="en-GB"/>
        </w:rPr>
        <w:t xml:space="preserve"> Этот тип соединения широко применяется в </w:t>
      </w:r>
      <w:proofErr w:type="spellStart"/>
      <w:r w:rsidRPr="00B832BA">
        <w:rPr>
          <w:rFonts w:ascii="Times New Roman" w:eastAsia="Times New Roman" w:hAnsi="Times New Roman" w:cs="Times New Roman"/>
          <w:sz w:val="24"/>
          <w:szCs w:val="24"/>
          <w:lang w:val="ru-RU" w:eastAsia="en-GB"/>
        </w:rPr>
        <w:t>гидросистемах</w:t>
      </w:r>
      <w:proofErr w:type="spellEnd"/>
      <w:r w:rsidRPr="00B832BA">
        <w:rPr>
          <w:rFonts w:ascii="Times New Roman" w:eastAsia="Times New Roman" w:hAnsi="Times New Roman" w:cs="Times New Roman"/>
          <w:sz w:val="24"/>
          <w:szCs w:val="24"/>
          <w:lang w:val="ru-RU" w:eastAsia="en-GB"/>
        </w:rPr>
        <w:t xml:space="preserve"> тракторов, дорожных и строительных машин. </w:t>
      </w:r>
      <w:r w:rsidRPr="00B832BA">
        <w:rPr>
          <w:rFonts w:ascii="Times New Roman" w:eastAsia="Times New Roman" w:hAnsi="Times New Roman" w:cs="Times New Roman"/>
          <w:sz w:val="24"/>
          <w:szCs w:val="24"/>
          <w:lang w:val="ru-RU" w:eastAsia="en-GB"/>
        </w:rPr>
        <w:lastRenderedPageBreak/>
        <w:t>Типы и размеры арматуры для соединения по внутреннему конусу указаны в ГОСТ 16039-70...16078-70;</w:t>
      </w:r>
    </w:p>
    <w:p w:rsidR="00B832BA" w:rsidRPr="00B832BA" w:rsidRDefault="00B832BA" w:rsidP="00B832BA">
      <w:pPr>
        <w:numPr>
          <w:ilvl w:val="0"/>
          <w:numId w:val="7"/>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в) </w:t>
      </w:r>
      <w:r w:rsidRPr="00B832BA">
        <w:rPr>
          <w:rFonts w:ascii="Times New Roman" w:eastAsia="Times New Roman" w:hAnsi="Times New Roman" w:cs="Times New Roman"/>
          <w:i/>
          <w:iCs/>
          <w:sz w:val="24"/>
          <w:szCs w:val="24"/>
          <w:lang w:val="ru-RU" w:eastAsia="en-GB"/>
        </w:rPr>
        <w:t>фланцевое соединение</w:t>
      </w:r>
      <w:r w:rsidRPr="00B832BA">
        <w:rPr>
          <w:rFonts w:ascii="Times New Roman" w:eastAsia="Times New Roman" w:hAnsi="Times New Roman" w:cs="Times New Roman"/>
          <w:sz w:val="24"/>
          <w:szCs w:val="24"/>
          <w:lang w:val="ru-RU" w:eastAsia="en-GB"/>
        </w:rPr>
        <w:t xml:space="preserve"> (рис. 1.1, </w:t>
      </w:r>
      <w:r w:rsidRPr="00B832BA">
        <w:rPr>
          <w:rFonts w:ascii="Times New Roman" w:eastAsia="Times New Roman" w:hAnsi="Times New Roman" w:cs="Times New Roman"/>
          <w:i/>
          <w:iCs/>
          <w:sz w:val="24"/>
          <w:szCs w:val="24"/>
          <w:lang w:val="ru-RU" w:eastAsia="en-GB"/>
        </w:rPr>
        <w:t>в)</w:t>
      </w:r>
      <w:r w:rsidRPr="00B832BA">
        <w:rPr>
          <w:rFonts w:ascii="Times New Roman" w:eastAsia="Times New Roman" w:hAnsi="Times New Roman" w:cs="Times New Roman"/>
          <w:sz w:val="24"/>
          <w:szCs w:val="24"/>
          <w:lang w:val="ru-RU" w:eastAsia="en-GB"/>
        </w:rPr>
        <w:t xml:space="preserve"> применяется для стальных труб 7 и </w:t>
      </w:r>
      <w:r w:rsidRPr="00B832BA">
        <w:rPr>
          <w:rFonts w:ascii="Times New Roman" w:eastAsia="Times New Roman" w:hAnsi="Times New Roman" w:cs="Times New Roman"/>
          <w:i/>
          <w:iCs/>
          <w:sz w:val="24"/>
          <w:szCs w:val="24"/>
          <w:lang w:val="ru-RU" w:eastAsia="en-GB"/>
        </w:rPr>
        <w:t>6</w:t>
      </w:r>
      <w:r w:rsidRPr="00B832BA">
        <w:rPr>
          <w:rFonts w:ascii="Times New Roman" w:eastAsia="Times New Roman" w:hAnsi="Times New Roman" w:cs="Times New Roman"/>
          <w:sz w:val="24"/>
          <w:szCs w:val="24"/>
          <w:lang w:val="ru-RU" w:eastAsia="en-GB"/>
        </w:rPr>
        <w:t xml:space="preserve"> диаметром свыше 40 мм с рабочим давлением не выше 20 МПа. Для </w:t>
      </w:r>
      <w:proofErr w:type="spellStart"/>
      <w:r w:rsidRPr="00B832BA">
        <w:rPr>
          <w:rFonts w:ascii="Times New Roman" w:eastAsia="Times New Roman" w:hAnsi="Times New Roman" w:cs="Times New Roman"/>
          <w:sz w:val="24"/>
          <w:szCs w:val="24"/>
          <w:lang w:val="ru-RU" w:eastAsia="en-GB"/>
        </w:rPr>
        <w:t>гидросистем</w:t>
      </w:r>
      <w:proofErr w:type="spellEnd"/>
      <w:r w:rsidRPr="00B832BA">
        <w:rPr>
          <w:rFonts w:ascii="Times New Roman" w:eastAsia="Times New Roman" w:hAnsi="Times New Roman" w:cs="Times New Roman"/>
          <w:sz w:val="24"/>
          <w:szCs w:val="24"/>
          <w:lang w:val="ru-RU" w:eastAsia="en-GB"/>
        </w:rPr>
        <w:t xml:space="preserve"> с низким давлением фланцы </w:t>
      </w:r>
      <w:r w:rsidRPr="00B832BA">
        <w:rPr>
          <w:rFonts w:ascii="Times New Roman" w:eastAsia="Times New Roman" w:hAnsi="Times New Roman" w:cs="Times New Roman"/>
          <w:i/>
          <w:iCs/>
          <w:sz w:val="24"/>
          <w:szCs w:val="24"/>
          <w:lang w:val="ru-RU" w:eastAsia="en-GB"/>
        </w:rPr>
        <w:t>3</w:t>
      </w:r>
      <w:r w:rsidRPr="00B832BA">
        <w:rPr>
          <w:rFonts w:ascii="Times New Roman" w:eastAsia="Times New Roman" w:hAnsi="Times New Roman" w:cs="Times New Roman"/>
          <w:sz w:val="24"/>
          <w:szCs w:val="24"/>
          <w:lang w:val="ru-RU" w:eastAsia="en-GB"/>
        </w:rPr>
        <w:t xml:space="preserve"> и </w:t>
      </w:r>
      <w:r w:rsidRPr="00B832BA">
        <w:rPr>
          <w:rFonts w:ascii="Times New Roman" w:eastAsia="Times New Roman" w:hAnsi="Times New Roman" w:cs="Times New Roman"/>
          <w:i/>
          <w:iCs/>
          <w:sz w:val="24"/>
          <w:szCs w:val="24"/>
          <w:lang w:val="ru-RU" w:eastAsia="en-GB"/>
        </w:rPr>
        <w:t>4</w:t>
      </w:r>
      <w:r w:rsidRPr="00B832BA">
        <w:rPr>
          <w:rFonts w:ascii="Times New Roman" w:eastAsia="Times New Roman" w:hAnsi="Times New Roman" w:cs="Times New Roman"/>
          <w:sz w:val="24"/>
          <w:szCs w:val="24"/>
          <w:lang w:val="ru-RU" w:eastAsia="en-GB"/>
        </w:rPr>
        <w:t xml:space="preserve"> могут соединяться с трубами 7 и </w:t>
      </w:r>
      <w:r w:rsidRPr="00B832BA">
        <w:rPr>
          <w:rFonts w:ascii="Times New Roman" w:eastAsia="Times New Roman" w:hAnsi="Times New Roman" w:cs="Times New Roman"/>
          <w:i/>
          <w:iCs/>
          <w:sz w:val="24"/>
          <w:szCs w:val="24"/>
          <w:lang w:val="ru-RU" w:eastAsia="en-GB"/>
        </w:rPr>
        <w:t>6</w:t>
      </w:r>
      <w:r w:rsidRPr="00B832BA">
        <w:rPr>
          <w:rFonts w:ascii="Times New Roman" w:eastAsia="Times New Roman" w:hAnsi="Times New Roman" w:cs="Times New Roman"/>
          <w:sz w:val="24"/>
          <w:szCs w:val="24"/>
          <w:lang w:val="ru-RU" w:eastAsia="en-GB"/>
        </w:rPr>
        <w:t xml:space="preserve"> с помощью резьбы, а для </w:t>
      </w:r>
      <w:proofErr w:type="spellStart"/>
      <w:r w:rsidRPr="00B832BA">
        <w:rPr>
          <w:rFonts w:ascii="Times New Roman" w:eastAsia="Times New Roman" w:hAnsi="Times New Roman" w:cs="Times New Roman"/>
          <w:sz w:val="24"/>
          <w:szCs w:val="24"/>
          <w:lang w:val="ru-RU" w:eastAsia="en-GB"/>
        </w:rPr>
        <w:t>гидросистем</w:t>
      </w:r>
      <w:proofErr w:type="spellEnd"/>
      <w:r w:rsidRPr="00B832BA">
        <w:rPr>
          <w:rFonts w:ascii="Times New Roman" w:eastAsia="Times New Roman" w:hAnsi="Times New Roman" w:cs="Times New Roman"/>
          <w:sz w:val="24"/>
          <w:szCs w:val="24"/>
          <w:lang w:val="ru-RU" w:eastAsia="en-GB"/>
        </w:rPr>
        <w:t xml:space="preserve"> с высоким давлением — сваркой. В некоторых системах высокого давления используют трубы, откованные вместе с фланцем. Уплотнение фланцев обычно осуществляется с помощью мягких металлических прокладок 5 (медных или алюминиевых) или резиновых колец. Типы фланцев и арматуры соединительных частей трубопроводов для этого типа соединения указаны в ГОСТ 12815-80;</w:t>
      </w:r>
    </w:p>
    <w:p w:rsidR="00B832BA" w:rsidRPr="00B832BA" w:rsidRDefault="00B832BA" w:rsidP="00B832BA">
      <w:pPr>
        <w:numPr>
          <w:ilvl w:val="0"/>
          <w:numId w:val="7"/>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г) </w:t>
      </w:r>
      <w:r w:rsidRPr="00B832BA">
        <w:rPr>
          <w:rFonts w:ascii="Times New Roman" w:eastAsia="Times New Roman" w:hAnsi="Times New Roman" w:cs="Times New Roman"/>
          <w:i/>
          <w:iCs/>
          <w:sz w:val="24"/>
          <w:szCs w:val="24"/>
          <w:lang w:val="ru-RU" w:eastAsia="en-GB"/>
        </w:rPr>
        <w:t>соединение с развальцовкой</w:t>
      </w:r>
      <w:r w:rsidRPr="00B832BA">
        <w:rPr>
          <w:rFonts w:ascii="Times New Roman" w:eastAsia="Times New Roman" w:hAnsi="Times New Roman" w:cs="Times New Roman"/>
          <w:sz w:val="24"/>
          <w:szCs w:val="24"/>
          <w:lang w:val="ru-RU" w:eastAsia="en-GB"/>
        </w:rPr>
        <w:t xml:space="preserve"> (рис. 1.1, </w:t>
      </w:r>
      <w:r w:rsidRPr="00B832BA">
        <w:rPr>
          <w:rFonts w:ascii="Times New Roman" w:eastAsia="Times New Roman" w:hAnsi="Times New Roman" w:cs="Times New Roman"/>
          <w:i/>
          <w:iCs/>
          <w:sz w:val="24"/>
          <w:szCs w:val="24"/>
          <w:lang w:val="ru-RU" w:eastAsia="en-GB"/>
        </w:rPr>
        <w:t>г)</w:t>
      </w:r>
      <w:r w:rsidRPr="00B832BA">
        <w:rPr>
          <w:rFonts w:ascii="Times New Roman" w:eastAsia="Times New Roman" w:hAnsi="Times New Roman" w:cs="Times New Roman"/>
          <w:sz w:val="24"/>
          <w:szCs w:val="24"/>
          <w:lang w:val="ru-RU" w:eastAsia="en-GB"/>
        </w:rPr>
        <w:t xml:space="preserve"> применяется для труб диаметром до 30...35 мм, изготовленных из цветных металлов или ковкой стали, допускающих развальцовку в холодном состоянии. Развальцованные под конус трубы 7 и 5 соединяются проходной муфтой </w:t>
      </w:r>
      <w:r w:rsidRPr="00B832BA">
        <w:rPr>
          <w:rFonts w:ascii="Times New Roman" w:eastAsia="Times New Roman" w:hAnsi="Times New Roman" w:cs="Times New Roman"/>
          <w:i/>
          <w:iCs/>
          <w:sz w:val="24"/>
          <w:szCs w:val="24"/>
          <w:lang w:val="ru-RU" w:eastAsia="en-GB"/>
        </w:rPr>
        <w:t>4</w:t>
      </w:r>
      <w:r w:rsidRPr="00B832BA">
        <w:rPr>
          <w:rFonts w:ascii="Times New Roman" w:eastAsia="Times New Roman" w:hAnsi="Times New Roman" w:cs="Times New Roman"/>
          <w:sz w:val="24"/>
          <w:szCs w:val="24"/>
          <w:lang w:val="ru-RU" w:eastAsia="en-GB"/>
        </w:rPr>
        <w:t xml:space="preserve"> с помощью двух ниппелей </w:t>
      </w:r>
      <w:r w:rsidRPr="00B832BA">
        <w:rPr>
          <w:rFonts w:ascii="Times New Roman" w:eastAsia="Times New Roman" w:hAnsi="Times New Roman" w:cs="Times New Roman"/>
          <w:i/>
          <w:iCs/>
          <w:sz w:val="24"/>
          <w:szCs w:val="24"/>
          <w:lang w:val="ru-RU" w:eastAsia="en-GB"/>
        </w:rPr>
        <w:t>2</w:t>
      </w:r>
      <w:r w:rsidRPr="00B832BA">
        <w:rPr>
          <w:rFonts w:ascii="Times New Roman" w:eastAsia="Times New Roman" w:hAnsi="Times New Roman" w:cs="Times New Roman"/>
          <w:sz w:val="24"/>
          <w:szCs w:val="24"/>
          <w:lang w:val="ru-RU" w:eastAsia="en-GB"/>
        </w:rPr>
        <w:t xml:space="preserve"> и двух накидных гаек </w:t>
      </w:r>
      <w:r w:rsidRPr="00B832BA">
        <w:rPr>
          <w:rFonts w:ascii="Times New Roman" w:eastAsia="Times New Roman" w:hAnsi="Times New Roman" w:cs="Times New Roman"/>
          <w:i/>
          <w:iCs/>
          <w:sz w:val="24"/>
          <w:szCs w:val="24"/>
          <w:lang w:val="ru-RU" w:eastAsia="en-GB"/>
        </w:rPr>
        <w:t xml:space="preserve">3. </w:t>
      </w:r>
      <w:r w:rsidRPr="00B832BA">
        <w:rPr>
          <w:rFonts w:ascii="Times New Roman" w:eastAsia="Times New Roman" w:hAnsi="Times New Roman" w:cs="Times New Roman"/>
          <w:sz w:val="24"/>
          <w:szCs w:val="24"/>
          <w:lang w:val="ru-RU" w:eastAsia="en-GB"/>
        </w:rPr>
        <w:t xml:space="preserve">Гайки </w:t>
      </w:r>
      <w:r w:rsidRPr="00B832BA">
        <w:rPr>
          <w:rFonts w:ascii="Times New Roman" w:eastAsia="Times New Roman" w:hAnsi="Times New Roman" w:cs="Times New Roman"/>
          <w:i/>
          <w:iCs/>
          <w:sz w:val="24"/>
          <w:szCs w:val="24"/>
          <w:lang w:val="ru-RU" w:eastAsia="en-GB"/>
        </w:rPr>
        <w:t>3</w:t>
      </w:r>
      <w:r w:rsidRPr="00B832BA">
        <w:rPr>
          <w:rFonts w:ascii="Times New Roman" w:eastAsia="Times New Roman" w:hAnsi="Times New Roman" w:cs="Times New Roman"/>
          <w:sz w:val="24"/>
          <w:szCs w:val="24"/>
          <w:lang w:val="ru-RU" w:eastAsia="en-GB"/>
        </w:rPr>
        <w:t xml:space="preserve"> обеспечивают требуемую герметичность. Соединение с развальцовкой отличается простотой, но может применяться при давлении не более 30 МПа. Это соединение имеет ограниченное число повторного монтажа вследствие затвердения материала и порчи развальцованной части трубы;</w:t>
      </w:r>
    </w:p>
    <w:p w:rsidR="00B832BA" w:rsidRPr="00B832BA" w:rsidRDefault="00B832BA" w:rsidP="00B832BA">
      <w:pPr>
        <w:numPr>
          <w:ilvl w:val="0"/>
          <w:numId w:val="7"/>
        </w:numPr>
        <w:spacing w:before="100" w:beforeAutospacing="1" w:after="100" w:afterAutospacing="1" w:line="240" w:lineRule="auto"/>
        <w:rPr>
          <w:rFonts w:ascii="Times New Roman" w:eastAsia="Times New Roman" w:hAnsi="Times New Roman" w:cs="Times New Roman"/>
          <w:sz w:val="24"/>
          <w:szCs w:val="24"/>
          <w:lang w:val="ru-RU" w:eastAsia="en-GB"/>
        </w:rPr>
      </w:pPr>
      <w:proofErr w:type="spellStart"/>
      <w:r w:rsidRPr="00B832BA">
        <w:rPr>
          <w:rFonts w:ascii="Times New Roman" w:eastAsia="Times New Roman" w:hAnsi="Times New Roman" w:cs="Times New Roman"/>
          <w:sz w:val="24"/>
          <w:szCs w:val="24"/>
          <w:lang w:val="ru-RU" w:eastAsia="en-GB"/>
        </w:rPr>
        <w:t>д</w:t>
      </w:r>
      <w:proofErr w:type="spellEnd"/>
      <w:r w:rsidRPr="00B832BA">
        <w:rPr>
          <w:rFonts w:ascii="Times New Roman" w:eastAsia="Times New Roman" w:hAnsi="Times New Roman" w:cs="Times New Roman"/>
          <w:sz w:val="24"/>
          <w:szCs w:val="24"/>
          <w:lang w:val="ru-RU" w:eastAsia="en-GB"/>
        </w:rPr>
        <w:t xml:space="preserve">) </w:t>
      </w:r>
      <w:r w:rsidRPr="00B832BA">
        <w:rPr>
          <w:rFonts w:ascii="Times New Roman" w:eastAsia="Times New Roman" w:hAnsi="Times New Roman" w:cs="Times New Roman"/>
          <w:i/>
          <w:iCs/>
          <w:sz w:val="24"/>
          <w:szCs w:val="24"/>
          <w:lang w:val="ru-RU" w:eastAsia="en-GB"/>
        </w:rPr>
        <w:t>соединение с врезающимся кольцом</w:t>
      </w:r>
      <w:r w:rsidRPr="00B832BA">
        <w:rPr>
          <w:rFonts w:ascii="Times New Roman" w:eastAsia="Times New Roman" w:hAnsi="Times New Roman" w:cs="Times New Roman"/>
          <w:sz w:val="24"/>
          <w:szCs w:val="24"/>
          <w:lang w:val="ru-RU" w:eastAsia="en-GB"/>
        </w:rPr>
        <w:t xml:space="preserve"> (рис. 1.1, </w:t>
      </w:r>
      <w:proofErr w:type="spellStart"/>
      <w:r w:rsidRPr="00B832BA">
        <w:rPr>
          <w:rFonts w:ascii="Times New Roman" w:eastAsia="Times New Roman" w:hAnsi="Times New Roman" w:cs="Times New Roman"/>
          <w:i/>
          <w:iCs/>
          <w:sz w:val="24"/>
          <w:szCs w:val="24"/>
          <w:lang w:val="ru-RU" w:eastAsia="en-GB"/>
        </w:rPr>
        <w:t>д</w:t>
      </w:r>
      <w:proofErr w:type="spellEnd"/>
      <w:r w:rsidRPr="00B832BA">
        <w:rPr>
          <w:rFonts w:ascii="Times New Roman" w:eastAsia="Times New Roman" w:hAnsi="Times New Roman" w:cs="Times New Roman"/>
          <w:i/>
          <w:iCs/>
          <w:sz w:val="24"/>
          <w:szCs w:val="24"/>
          <w:lang w:val="ru-RU" w:eastAsia="en-GB"/>
        </w:rPr>
        <w:t>)</w:t>
      </w:r>
      <w:r w:rsidRPr="00B832BA">
        <w:rPr>
          <w:rFonts w:ascii="Times New Roman" w:eastAsia="Times New Roman" w:hAnsi="Times New Roman" w:cs="Times New Roman"/>
          <w:sz w:val="24"/>
          <w:szCs w:val="24"/>
          <w:lang w:val="ru-RU" w:eastAsia="en-GB"/>
        </w:rPr>
        <w:t xml:space="preserve"> используется для соединения труб 7 и 5 </w:t>
      </w:r>
      <w:proofErr w:type="spellStart"/>
      <w:r w:rsidRPr="00B832BA">
        <w:rPr>
          <w:rFonts w:ascii="Times New Roman" w:eastAsia="Times New Roman" w:hAnsi="Times New Roman" w:cs="Times New Roman"/>
          <w:sz w:val="24"/>
          <w:szCs w:val="24"/>
          <w:lang w:val="ru-RU" w:eastAsia="en-GB"/>
        </w:rPr>
        <w:t>гидросистем</w:t>
      </w:r>
      <w:proofErr w:type="spellEnd"/>
      <w:r w:rsidRPr="00B832BA">
        <w:rPr>
          <w:rFonts w:ascii="Times New Roman" w:eastAsia="Times New Roman" w:hAnsi="Times New Roman" w:cs="Times New Roman"/>
          <w:sz w:val="24"/>
          <w:szCs w:val="24"/>
          <w:lang w:val="ru-RU" w:eastAsia="en-GB"/>
        </w:rPr>
        <w:t xml:space="preserve">, работающих при высоких давлениях. Это простое по конструкции соединение обеспечивает надежную герметизацию при давлении до 50 МПа за счет врезания кольца </w:t>
      </w:r>
      <w:r w:rsidRPr="00B832BA">
        <w:rPr>
          <w:rFonts w:ascii="Times New Roman" w:eastAsia="Times New Roman" w:hAnsi="Times New Roman" w:cs="Times New Roman"/>
          <w:i/>
          <w:iCs/>
          <w:sz w:val="24"/>
          <w:szCs w:val="24"/>
          <w:lang w:val="ru-RU" w:eastAsia="en-GB"/>
        </w:rPr>
        <w:t>3</w:t>
      </w:r>
      <w:r w:rsidRPr="00B832BA">
        <w:rPr>
          <w:rFonts w:ascii="Times New Roman" w:eastAsia="Times New Roman" w:hAnsi="Times New Roman" w:cs="Times New Roman"/>
          <w:sz w:val="24"/>
          <w:szCs w:val="24"/>
          <w:lang w:val="ru-RU" w:eastAsia="en-GB"/>
        </w:rPr>
        <w:t xml:space="preserve"> из твердой цементируемой стали в более мягкий материал труб 7 и 5. При этом накидная гайка </w:t>
      </w:r>
      <w:r w:rsidRPr="00B832BA">
        <w:rPr>
          <w:rFonts w:ascii="Times New Roman" w:eastAsia="Times New Roman" w:hAnsi="Times New Roman" w:cs="Times New Roman"/>
          <w:i/>
          <w:iCs/>
          <w:sz w:val="24"/>
          <w:szCs w:val="24"/>
          <w:lang w:val="ru-RU" w:eastAsia="en-GB"/>
        </w:rPr>
        <w:t>2</w:t>
      </w:r>
      <w:r w:rsidRPr="00B832BA">
        <w:rPr>
          <w:rFonts w:ascii="Times New Roman" w:eastAsia="Times New Roman" w:hAnsi="Times New Roman" w:cs="Times New Roman"/>
          <w:sz w:val="24"/>
          <w:szCs w:val="24"/>
          <w:lang w:val="ru-RU" w:eastAsia="en-GB"/>
        </w:rPr>
        <w:t xml:space="preserve"> навинчивается на штуцер </w:t>
      </w:r>
      <w:r w:rsidRPr="00B832BA">
        <w:rPr>
          <w:rFonts w:ascii="Times New Roman" w:eastAsia="Times New Roman" w:hAnsi="Times New Roman" w:cs="Times New Roman"/>
          <w:i/>
          <w:iCs/>
          <w:sz w:val="24"/>
          <w:szCs w:val="24"/>
          <w:lang w:val="ru-RU" w:eastAsia="en-GB"/>
        </w:rPr>
        <w:t xml:space="preserve">4. </w:t>
      </w:r>
      <w:r w:rsidRPr="00B832BA">
        <w:rPr>
          <w:rFonts w:ascii="Times New Roman" w:eastAsia="Times New Roman" w:hAnsi="Times New Roman" w:cs="Times New Roman"/>
          <w:sz w:val="24"/>
          <w:szCs w:val="24"/>
          <w:lang w:val="ru-RU" w:eastAsia="en-GB"/>
        </w:rPr>
        <w:t>Типы и размеры арматуры для соединений с врезающимся кольцом указаны в ГОСТ 15763-75...23358-78;</w:t>
      </w:r>
    </w:p>
    <w:p w:rsidR="00B832BA" w:rsidRPr="00B832BA" w:rsidRDefault="00B832BA" w:rsidP="00B832BA">
      <w:pPr>
        <w:numPr>
          <w:ilvl w:val="0"/>
          <w:numId w:val="7"/>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е) </w:t>
      </w:r>
      <w:r w:rsidRPr="00B832BA">
        <w:rPr>
          <w:rFonts w:ascii="Times New Roman" w:eastAsia="Times New Roman" w:hAnsi="Times New Roman" w:cs="Times New Roman"/>
          <w:i/>
          <w:iCs/>
          <w:sz w:val="24"/>
          <w:szCs w:val="24"/>
          <w:lang w:val="ru-RU" w:eastAsia="en-GB"/>
        </w:rPr>
        <w:t>резьбовое соединение</w:t>
      </w:r>
      <w:r w:rsidRPr="00B832BA">
        <w:rPr>
          <w:rFonts w:ascii="Times New Roman" w:eastAsia="Times New Roman" w:hAnsi="Times New Roman" w:cs="Times New Roman"/>
          <w:sz w:val="24"/>
          <w:szCs w:val="24"/>
          <w:lang w:val="ru-RU" w:eastAsia="en-GB"/>
        </w:rPr>
        <w:t xml:space="preserve"> (рис. 1.1, е) с помощью муфт, уголков и т.д. используется в водопроводных системах, работающих при низких давлениях. Две трубы 7 и </w:t>
      </w:r>
      <w:r w:rsidRPr="00B832BA">
        <w:rPr>
          <w:rFonts w:ascii="Times New Roman" w:eastAsia="Times New Roman" w:hAnsi="Times New Roman" w:cs="Times New Roman"/>
          <w:sz w:val="24"/>
          <w:szCs w:val="24"/>
          <w:lang w:eastAsia="en-GB"/>
        </w:rPr>
        <w:t>J</w:t>
      </w:r>
      <w:r w:rsidRPr="00B832BA">
        <w:rPr>
          <w:rFonts w:ascii="Times New Roman" w:eastAsia="Times New Roman" w:hAnsi="Times New Roman" w:cs="Times New Roman"/>
          <w:sz w:val="24"/>
          <w:szCs w:val="24"/>
          <w:lang w:val="ru-RU" w:eastAsia="en-GB"/>
        </w:rPr>
        <w:t xml:space="preserve">? соединяются при помощи переходной муфты </w:t>
      </w:r>
      <w:r w:rsidRPr="00B832BA">
        <w:rPr>
          <w:rFonts w:ascii="Times New Roman" w:eastAsia="Times New Roman" w:hAnsi="Times New Roman" w:cs="Times New Roman"/>
          <w:i/>
          <w:iCs/>
          <w:sz w:val="24"/>
          <w:szCs w:val="24"/>
          <w:lang w:val="ru-RU" w:eastAsia="en-GB"/>
        </w:rPr>
        <w:t>2</w:t>
      </w:r>
      <w:r w:rsidRPr="00B832BA">
        <w:rPr>
          <w:rFonts w:ascii="Times New Roman" w:eastAsia="Times New Roman" w:hAnsi="Times New Roman" w:cs="Times New Roman"/>
          <w:sz w:val="24"/>
          <w:szCs w:val="24"/>
          <w:lang w:val="ru-RU" w:eastAsia="en-GB"/>
        </w:rPr>
        <w:t xml:space="preserve"> с резьбой. При этом резьбовые соединения герметизируются специальными уплотнителями (льняное волокно, </w:t>
      </w:r>
      <w:proofErr w:type="spellStart"/>
      <w:r w:rsidRPr="00B832BA">
        <w:rPr>
          <w:rFonts w:ascii="Times New Roman" w:eastAsia="Times New Roman" w:hAnsi="Times New Roman" w:cs="Times New Roman"/>
          <w:sz w:val="24"/>
          <w:szCs w:val="24"/>
          <w:lang w:val="ru-RU" w:eastAsia="en-GB"/>
        </w:rPr>
        <w:t>загустевающие</w:t>
      </w:r>
      <w:proofErr w:type="spellEnd"/>
      <w:r w:rsidRPr="00B832BA">
        <w:rPr>
          <w:rFonts w:ascii="Times New Roman" w:eastAsia="Times New Roman" w:hAnsi="Times New Roman" w:cs="Times New Roman"/>
          <w:sz w:val="24"/>
          <w:szCs w:val="24"/>
          <w:lang w:val="ru-RU" w:eastAsia="en-GB"/>
        </w:rPr>
        <w:t xml:space="preserve"> жидкости, синтетические материалы). В большинстве соединений используется трубная резьба (ГОСТ 6357-81). В </w:t>
      </w:r>
      <w:proofErr w:type="gramStart"/>
      <w:r w:rsidRPr="00B832BA">
        <w:rPr>
          <w:rFonts w:ascii="Times New Roman" w:eastAsia="Times New Roman" w:hAnsi="Times New Roman" w:cs="Times New Roman"/>
          <w:sz w:val="24"/>
          <w:szCs w:val="24"/>
          <w:lang w:val="ru-RU" w:eastAsia="en-GB"/>
        </w:rPr>
        <w:t>машиностроительных</w:t>
      </w:r>
      <w:proofErr w:type="gramEnd"/>
      <w:r w:rsidRPr="00B832BA">
        <w:rPr>
          <w:rFonts w:ascii="Times New Roman" w:eastAsia="Times New Roman" w:hAnsi="Times New Roman" w:cs="Times New Roman"/>
          <w:sz w:val="24"/>
          <w:szCs w:val="24"/>
          <w:lang w:val="ru-RU" w:eastAsia="en-GB"/>
        </w:rPr>
        <w:t xml:space="preserve"> </w:t>
      </w:r>
      <w:proofErr w:type="spellStart"/>
      <w:r w:rsidRPr="00B832BA">
        <w:rPr>
          <w:rFonts w:ascii="Times New Roman" w:eastAsia="Times New Roman" w:hAnsi="Times New Roman" w:cs="Times New Roman"/>
          <w:sz w:val="24"/>
          <w:szCs w:val="24"/>
          <w:lang w:val="ru-RU" w:eastAsia="en-GB"/>
        </w:rPr>
        <w:t>гидросистемах</w:t>
      </w:r>
      <w:proofErr w:type="spellEnd"/>
      <w:r w:rsidRPr="00B832BA">
        <w:rPr>
          <w:rFonts w:ascii="Times New Roman" w:eastAsia="Times New Roman" w:hAnsi="Times New Roman" w:cs="Times New Roman"/>
          <w:sz w:val="24"/>
          <w:szCs w:val="24"/>
          <w:lang w:val="ru-RU" w:eastAsia="en-GB"/>
        </w:rPr>
        <w:t xml:space="preserve"> такие соединения используются редко.</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i/>
          <w:iCs/>
          <w:sz w:val="24"/>
          <w:szCs w:val="24"/>
          <w:lang w:val="ru-RU" w:eastAsia="en-GB"/>
        </w:rPr>
        <w:t>Гибкие трубопроводы</w:t>
      </w:r>
      <w:r w:rsidRPr="00B832BA">
        <w:rPr>
          <w:rFonts w:ascii="Times New Roman" w:eastAsia="Times New Roman" w:hAnsi="Times New Roman" w:cs="Times New Roman"/>
          <w:sz w:val="24"/>
          <w:szCs w:val="24"/>
          <w:lang w:val="ru-RU" w:eastAsia="en-GB"/>
        </w:rPr>
        <w:t xml:space="preserve"> применяют для соединения элементов </w:t>
      </w:r>
      <w:proofErr w:type="spellStart"/>
      <w:r w:rsidRPr="00B832BA">
        <w:rPr>
          <w:rFonts w:ascii="Times New Roman" w:eastAsia="Times New Roman" w:hAnsi="Times New Roman" w:cs="Times New Roman"/>
          <w:sz w:val="24"/>
          <w:szCs w:val="24"/>
          <w:lang w:val="ru-RU" w:eastAsia="en-GB"/>
        </w:rPr>
        <w:t>гидросистем</w:t>
      </w:r>
      <w:proofErr w:type="spellEnd"/>
      <w:r w:rsidRPr="00B832BA">
        <w:rPr>
          <w:rFonts w:ascii="Times New Roman" w:eastAsia="Times New Roman" w:hAnsi="Times New Roman" w:cs="Times New Roman"/>
          <w:sz w:val="24"/>
          <w:szCs w:val="24"/>
          <w:lang w:val="ru-RU" w:eastAsia="en-GB"/>
        </w:rPr>
        <w:t xml:space="preserve">, по </w:t>
      </w:r>
      <w:proofErr w:type="gramStart"/>
      <w:r w:rsidRPr="00B832BA">
        <w:rPr>
          <w:rFonts w:ascii="Times New Roman" w:eastAsia="Times New Roman" w:hAnsi="Times New Roman" w:cs="Times New Roman"/>
          <w:sz w:val="24"/>
          <w:szCs w:val="24"/>
          <w:lang w:val="ru-RU" w:eastAsia="en-GB"/>
        </w:rPr>
        <w:t>условиям</w:t>
      </w:r>
      <w:proofErr w:type="gramEnd"/>
      <w:r w:rsidRPr="00B832BA">
        <w:rPr>
          <w:rFonts w:ascii="Times New Roman" w:eastAsia="Times New Roman" w:hAnsi="Times New Roman" w:cs="Times New Roman"/>
          <w:sz w:val="24"/>
          <w:szCs w:val="24"/>
          <w:lang w:val="ru-RU" w:eastAsia="en-GB"/>
        </w:rPr>
        <w:t xml:space="preserve"> работы которых возможно их относительное взаимное перемещение.</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В качестве гибкого трубопровода в основном применяют </w:t>
      </w:r>
      <w:proofErr w:type="spellStart"/>
      <w:proofErr w:type="gramStart"/>
      <w:r w:rsidRPr="00B832BA">
        <w:rPr>
          <w:rFonts w:ascii="Times New Roman" w:eastAsia="Times New Roman" w:hAnsi="Times New Roman" w:cs="Times New Roman"/>
          <w:sz w:val="24"/>
          <w:szCs w:val="24"/>
          <w:lang w:val="ru-RU" w:eastAsia="en-GB"/>
        </w:rPr>
        <w:t>резино-тканевые</w:t>
      </w:r>
      <w:proofErr w:type="spellEnd"/>
      <w:proofErr w:type="gramEnd"/>
      <w:r w:rsidRPr="00B832BA">
        <w:rPr>
          <w:rFonts w:ascii="Times New Roman" w:eastAsia="Times New Roman" w:hAnsi="Times New Roman" w:cs="Times New Roman"/>
          <w:sz w:val="24"/>
          <w:szCs w:val="24"/>
          <w:lang w:val="ru-RU" w:eastAsia="en-GB"/>
        </w:rPr>
        <w:t xml:space="preserve"> шланги, называемые </w:t>
      </w:r>
      <w:r w:rsidRPr="00B832BA">
        <w:rPr>
          <w:rFonts w:ascii="Times New Roman" w:eastAsia="Times New Roman" w:hAnsi="Times New Roman" w:cs="Times New Roman"/>
          <w:i/>
          <w:iCs/>
          <w:sz w:val="24"/>
          <w:szCs w:val="24"/>
          <w:lang w:val="ru-RU" w:eastAsia="en-GB"/>
        </w:rPr>
        <w:t xml:space="preserve">рукавами высокого давления </w:t>
      </w:r>
      <w:r w:rsidRPr="00B832BA">
        <w:rPr>
          <w:rFonts w:ascii="Times New Roman" w:eastAsia="Times New Roman" w:hAnsi="Times New Roman" w:cs="Times New Roman"/>
          <w:sz w:val="24"/>
          <w:szCs w:val="24"/>
          <w:lang w:val="ru-RU" w:eastAsia="en-GB"/>
        </w:rPr>
        <w:t>(РВД). Рукав имеет внутренний резиновый слой, хлопчатобумажный слой, металлическую оплетку и внешний резиновый слой, предохраняющий рукав от повреждения.</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В зависимости от количества металлических оплеток рукава высокого давления делятся на три типа:</w:t>
      </w:r>
    </w:p>
    <w:p w:rsidR="00B832BA" w:rsidRPr="00B832BA" w:rsidRDefault="00B832BA" w:rsidP="00B832BA">
      <w:pPr>
        <w:numPr>
          <w:ilvl w:val="0"/>
          <w:numId w:val="8"/>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 </w:t>
      </w:r>
      <w:r w:rsidRPr="00B832BA">
        <w:rPr>
          <w:rFonts w:ascii="Times New Roman" w:eastAsia="Times New Roman" w:hAnsi="Times New Roman" w:cs="Times New Roman"/>
          <w:sz w:val="24"/>
          <w:szCs w:val="24"/>
          <w:lang w:eastAsia="en-GB"/>
        </w:rPr>
        <w:t>I</w:t>
      </w:r>
      <w:r w:rsidRPr="00B832BA">
        <w:rPr>
          <w:rFonts w:ascii="Times New Roman" w:eastAsia="Times New Roman" w:hAnsi="Times New Roman" w:cs="Times New Roman"/>
          <w:sz w:val="24"/>
          <w:szCs w:val="24"/>
          <w:lang w:val="ru-RU" w:eastAsia="en-GB"/>
        </w:rPr>
        <w:t xml:space="preserve"> тип — с одной оплеткой, рассчитанный на давление </w:t>
      </w:r>
      <w:proofErr w:type="gramStart"/>
      <w:r w:rsidRPr="00B832BA">
        <w:rPr>
          <w:rFonts w:ascii="Times New Roman" w:eastAsia="Times New Roman" w:hAnsi="Times New Roman" w:cs="Times New Roman"/>
          <w:sz w:val="24"/>
          <w:szCs w:val="24"/>
          <w:lang w:val="ru-RU" w:eastAsia="en-GB"/>
        </w:rPr>
        <w:t>до</w:t>
      </w:r>
      <w:proofErr w:type="gramEnd"/>
    </w:p>
    <w:p w:rsidR="00B832BA" w:rsidRPr="00B832BA" w:rsidRDefault="00B832BA" w:rsidP="00B832B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832BA">
        <w:rPr>
          <w:rFonts w:ascii="Times New Roman" w:eastAsia="Times New Roman" w:hAnsi="Times New Roman" w:cs="Times New Roman"/>
          <w:sz w:val="24"/>
          <w:szCs w:val="24"/>
          <w:lang w:eastAsia="en-GB"/>
        </w:rPr>
        <w:t xml:space="preserve">20 </w:t>
      </w:r>
      <w:proofErr w:type="spellStart"/>
      <w:r w:rsidRPr="00B832BA">
        <w:rPr>
          <w:rFonts w:ascii="Times New Roman" w:eastAsia="Times New Roman" w:hAnsi="Times New Roman" w:cs="Times New Roman"/>
          <w:sz w:val="24"/>
          <w:szCs w:val="24"/>
          <w:lang w:eastAsia="en-GB"/>
        </w:rPr>
        <w:t>МПа</w:t>
      </w:r>
      <w:proofErr w:type="spellEnd"/>
      <w:r w:rsidRPr="00B832BA">
        <w:rPr>
          <w:rFonts w:ascii="Times New Roman" w:eastAsia="Times New Roman" w:hAnsi="Times New Roman" w:cs="Times New Roman"/>
          <w:sz w:val="24"/>
          <w:szCs w:val="24"/>
          <w:lang w:eastAsia="en-GB"/>
        </w:rPr>
        <w:t>;</w:t>
      </w:r>
    </w:p>
    <w:p w:rsidR="00B832BA" w:rsidRPr="00B832BA" w:rsidRDefault="00B832BA" w:rsidP="00B832BA">
      <w:pPr>
        <w:numPr>
          <w:ilvl w:val="0"/>
          <w:numId w:val="8"/>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 </w:t>
      </w:r>
      <w:r w:rsidRPr="00B832BA">
        <w:rPr>
          <w:rFonts w:ascii="Times New Roman" w:eastAsia="Times New Roman" w:hAnsi="Times New Roman" w:cs="Times New Roman"/>
          <w:sz w:val="24"/>
          <w:szCs w:val="24"/>
          <w:lang w:eastAsia="en-GB"/>
        </w:rPr>
        <w:t>II</w:t>
      </w:r>
      <w:r w:rsidRPr="00B832BA">
        <w:rPr>
          <w:rFonts w:ascii="Times New Roman" w:eastAsia="Times New Roman" w:hAnsi="Times New Roman" w:cs="Times New Roman"/>
          <w:sz w:val="24"/>
          <w:szCs w:val="24"/>
          <w:lang w:val="ru-RU" w:eastAsia="en-GB"/>
        </w:rPr>
        <w:t xml:space="preserve"> тип — с двойной оплеткой (давление до 30 МПа);</w:t>
      </w:r>
    </w:p>
    <w:p w:rsidR="00B832BA" w:rsidRPr="00B832BA" w:rsidRDefault="00B832BA" w:rsidP="00B832BA">
      <w:pPr>
        <w:numPr>
          <w:ilvl w:val="0"/>
          <w:numId w:val="8"/>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 </w:t>
      </w:r>
      <w:r w:rsidRPr="00B832BA">
        <w:rPr>
          <w:rFonts w:ascii="Times New Roman" w:eastAsia="Times New Roman" w:hAnsi="Times New Roman" w:cs="Times New Roman"/>
          <w:sz w:val="24"/>
          <w:szCs w:val="24"/>
          <w:lang w:eastAsia="en-GB"/>
        </w:rPr>
        <w:t>III</w:t>
      </w:r>
      <w:r w:rsidRPr="00B832BA">
        <w:rPr>
          <w:rFonts w:ascii="Times New Roman" w:eastAsia="Times New Roman" w:hAnsi="Times New Roman" w:cs="Times New Roman"/>
          <w:sz w:val="24"/>
          <w:szCs w:val="24"/>
          <w:lang w:val="ru-RU" w:eastAsia="en-GB"/>
        </w:rPr>
        <w:t xml:space="preserve"> тип — с тройной оплеткой, применяется для высоких давлений при внутреннем диаметре до 40 мм.</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lastRenderedPageBreak/>
        <w:t>Основные размеры РВД регламентированы ГОСТ 6286-73.</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В общем машиностроении рукава высокого давления используются при давлении до 16 МПа и температуре до 100°С. При давлении до 4 МПа обычно применяют рукава с двойной хлопчатобумажной оплеткой. Нормальная работа рукавов гарантируется в течение 6 мес.</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Соединение гибких, так же как и жестких, трубопроводов производится с помощью специальной присоединительной арматуры. Часто используют соединение по внутреннему конусу (</w:t>
      </w:r>
      <w:proofErr w:type="gramStart"/>
      <w:r w:rsidRPr="00B832BA">
        <w:rPr>
          <w:rFonts w:ascii="Times New Roman" w:eastAsia="Times New Roman" w:hAnsi="Times New Roman" w:cs="Times New Roman"/>
          <w:sz w:val="24"/>
          <w:szCs w:val="24"/>
          <w:lang w:val="ru-RU" w:eastAsia="en-GB"/>
        </w:rPr>
        <w:t>см</w:t>
      </w:r>
      <w:proofErr w:type="gramEnd"/>
      <w:r w:rsidRPr="00B832BA">
        <w:rPr>
          <w:rFonts w:ascii="Times New Roman" w:eastAsia="Times New Roman" w:hAnsi="Times New Roman" w:cs="Times New Roman"/>
          <w:sz w:val="24"/>
          <w:szCs w:val="24"/>
          <w:lang w:val="ru-RU" w:eastAsia="en-GB"/>
        </w:rPr>
        <w:t>. рис. 1.1,6). При этом в концы гибких трубопроводов должны быть установлены соответствующие элементы арматуры. Способы так называемой заделки гибких трубопроводов в арматуре, широко применяемые в машиностроении, приведены на рис. 1.2.</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На рис. 1.2, </w:t>
      </w:r>
      <w:r w:rsidRPr="00B832BA">
        <w:rPr>
          <w:rFonts w:ascii="Times New Roman" w:eastAsia="Times New Roman" w:hAnsi="Times New Roman" w:cs="Times New Roman"/>
          <w:i/>
          <w:iCs/>
          <w:sz w:val="24"/>
          <w:szCs w:val="24"/>
          <w:lang w:val="ru-RU" w:eastAsia="en-GB"/>
        </w:rPr>
        <w:t>а</w:t>
      </w:r>
      <w:r w:rsidRPr="00B832BA">
        <w:rPr>
          <w:rFonts w:ascii="Times New Roman" w:eastAsia="Times New Roman" w:hAnsi="Times New Roman" w:cs="Times New Roman"/>
          <w:sz w:val="24"/>
          <w:szCs w:val="24"/>
          <w:lang w:val="ru-RU" w:eastAsia="en-GB"/>
        </w:rPr>
        <w:t xml:space="preserve"> показан способ заделки шланга при рабочих давлениях до 0,5 МПа. В некоторых случаях для увеличения прочности соединения в осевом направлении шланг снаружи зажимают хомутом. На рис. 1.2, </w:t>
      </w:r>
      <w:r w:rsidRPr="00B832BA">
        <w:rPr>
          <w:rFonts w:ascii="Times New Roman" w:eastAsia="Times New Roman" w:hAnsi="Times New Roman" w:cs="Times New Roman"/>
          <w:i/>
          <w:iCs/>
          <w:sz w:val="24"/>
          <w:szCs w:val="24"/>
          <w:lang w:val="ru-RU" w:eastAsia="en-GB"/>
        </w:rPr>
        <w:t>б</w:t>
      </w:r>
      <w:r w:rsidRPr="00B832BA">
        <w:rPr>
          <w:rFonts w:ascii="Times New Roman" w:eastAsia="Times New Roman" w:hAnsi="Times New Roman" w:cs="Times New Roman"/>
          <w:sz w:val="24"/>
          <w:szCs w:val="24"/>
          <w:lang w:val="ru-RU" w:eastAsia="en-GB"/>
        </w:rPr>
        <w:t xml:space="preserve"> представлен способ заделки шланга с помощью закатки в профильный наконечник. Данный способ применяется при давлении до 16 МПа, обеспечивает надежную герметизацию и допускает относительно большие осевые нагрузки.</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К монтажу трубопроводов предъявляются следующие основные требования:</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1) не допускаются вмятины на трубах и искажение их </w:t>
      </w:r>
      <w:proofErr w:type="spellStart"/>
      <w:r w:rsidRPr="00B832BA">
        <w:rPr>
          <w:rFonts w:ascii="Times New Roman" w:eastAsia="Times New Roman" w:hAnsi="Times New Roman" w:cs="Times New Roman"/>
          <w:sz w:val="24"/>
          <w:szCs w:val="24"/>
          <w:lang w:val="ru-RU" w:eastAsia="en-GB"/>
        </w:rPr>
        <w:t>цили</w:t>
      </w:r>
      <w:proofErr w:type="gramStart"/>
      <w:r w:rsidRPr="00B832BA">
        <w:rPr>
          <w:rFonts w:ascii="Times New Roman" w:eastAsia="Times New Roman" w:hAnsi="Times New Roman" w:cs="Times New Roman"/>
          <w:sz w:val="24"/>
          <w:szCs w:val="24"/>
          <w:lang w:val="ru-RU" w:eastAsia="en-GB"/>
        </w:rPr>
        <w:t>н</w:t>
      </w:r>
      <w:proofErr w:type="spellEnd"/>
      <w:r w:rsidRPr="00B832BA">
        <w:rPr>
          <w:rFonts w:ascii="Times New Roman" w:eastAsia="Times New Roman" w:hAnsi="Times New Roman" w:cs="Times New Roman"/>
          <w:sz w:val="24"/>
          <w:szCs w:val="24"/>
          <w:lang w:val="ru-RU" w:eastAsia="en-GB"/>
        </w:rPr>
        <w:t>-</w:t>
      </w:r>
      <w:proofErr w:type="gramEnd"/>
      <w:r w:rsidRPr="00B832BA">
        <w:rPr>
          <w:rFonts w:ascii="Times New Roman" w:eastAsia="Times New Roman" w:hAnsi="Times New Roman" w:cs="Times New Roman"/>
          <w:sz w:val="24"/>
          <w:szCs w:val="24"/>
          <w:lang w:val="ru-RU" w:eastAsia="en-GB"/>
        </w:rPr>
        <w:t xml:space="preserve"> </w:t>
      </w:r>
      <w:proofErr w:type="spellStart"/>
      <w:r w:rsidRPr="00B832BA">
        <w:rPr>
          <w:rFonts w:ascii="Times New Roman" w:eastAsia="Times New Roman" w:hAnsi="Times New Roman" w:cs="Times New Roman"/>
          <w:sz w:val="24"/>
          <w:szCs w:val="24"/>
          <w:lang w:val="ru-RU" w:eastAsia="en-GB"/>
        </w:rPr>
        <w:t>дричности</w:t>
      </w:r>
      <w:proofErr w:type="spellEnd"/>
      <w:r w:rsidRPr="00B832BA">
        <w:rPr>
          <w:rFonts w:ascii="Times New Roman" w:eastAsia="Times New Roman" w:hAnsi="Times New Roman" w:cs="Times New Roman"/>
          <w:sz w:val="24"/>
          <w:szCs w:val="24"/>
          <w:lang w:val="ru-RU" w:eastAsia="en-GB"/>
        </w:rPr>
        <w:t>;</w:t>
      </w:r>
    </w:p>
    <w:p w:rsidR="00B832BA" w:rsidRPr="00B832BA" w:rsidRDefault="00B832BA" w:rsidP="00B832B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5898515" cy="1536700"/>
            <wp:effectExtent l="19050" t="0" r="6985" b="0"/>
            <wp:docPr id="16" name="Рисунок 16" descr="Заделки гибких трубопровод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Заделки гибких трубопроводов"/>
                    <pic:cNvPicPr>
                      <a:picLocks noChangeAspect="1" noChangeArrowheads="1"/>
                    </pic:cNvPicPr>
                  </pic:nvPicPr>
                  <pic:blipFill>
                    <a:blip r:embed="rId8"/>
                    <a:srcRect/>
                    <a:stretch>
                      <a:fillRect/>
                    </a:stretch>
                  </pic:blipFill>
                  <pic:spPr bwMode="auto">
                    <a:xfrm>
                      <a:off x="0" y="0"/>
                      <a:ext cx="5898515" cy="1536700"/>
                    </a:xfrm>
                    <a:prstGeom prst="rect">
                      <a:avLst/>
                    </a:prstGeom>
                    <a:noFill/>
                    <a:ln w="9525">
                      <a:noFill/>
                      <a:miter lim="800000"/>
                      <a:headEnd/>
                      <a:tailEnd/>
                    </a:ln>
                  </pic:spPr>
                </pic:pic>
              </a:graphicData>
            </a:graphic>
          </wp:inline>
        </w:drawing>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Рис. 1.2. Заделки гибких трубопроводов: </w:t>
      </w:r>
      <w:r w:rsidRPr="00B832BA">
        <w:rPr>
          <w:rFonts w:ascii="Times New Roman" w:eastAsia="Times New Roman" w:hAnsi="Times New Roman" w:cs="Times New Roman"/>
          <w:i/>
          <w:iCs/>
          <w:sz w:val="24"/>
          <w:szCs w:val="24"/>
          <w:lang w:val="ru-RU" w:eastAsia="en-GB"/>
        </w:rPr>
        <w:t>а</w:t>
      </w:r>
      <w:r w:rsidRPr="00B832BA">
        <w:rPr>
          <w:rFonts w:ascii="Times New Roman" w:eastAsia="Times New Roman" w:hAnsi="Times New Roman" w:cs="Times New Roman"/>
          <w:sz w:val="24"/>
          <w:szCs w:val="24"/>
          <w:lang w:val="ru-RU" w:eastAsia="en-GB"/>
        </w:rPr>
        <w:t xml:space="preserve"> — рукав низкого давления (до 0,5 МПа); </w:t>
      </w:r>
      <w:r w:rsidRPr="00B832BA">
        <w:rPr>
          <w:rFonts w:ascii="Times New Roman" w:eastAsia="Times New Roman" w:hAnsi="Times New Roman" w:cs="Times New Roman"/>
          <w:i/>
          <w:iCs/>
          <w:sz w:val="24"/>
          <w:szCs w:val="24"/>
          <w:lang w:val="ru-RU" w:eastAsia="en-GB"/>
        </w:rPr>
        <w:t>б</w:t>
      </w:r>
      <w:r w:rsidRPr="00B832BA">
        <w:rPr>
          <w:rFonts w:ascii="Times New Roman" w:eastAsia="Times New Roman" w:hAnsi="Times New Roman" w:cs="Times New Roman"/>
          <w:sz w:val="24"/>
          <w:szCs w:val="24"/>
          <w:lang w:val="ru-RU" w:eastAsia="en-GB"/>
        </w:rPr>
        <w:t xml:space="preserve"> — рукав высокого давления (до 1 б МПа)</w:t>
      </w:r>
    </w:p>
    <w:p w:rsidR="00B832BA" w:rsidRPr="00B832BA" w:rsidRDefault="00B832BA" w:rsidP="00B832BA">
      <w:pPr>
        <w:numPr>
          <w:ilvl w:val="0"/>
          <w:numId w:val="9"/>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2) радиус изгиба жестких трубопроводов </w:t>
      </w:r>
      <w:r w:rsidRPr="00B832BA">
        <w:rPr>
          <w:rFonts w:ascii="Times New Roman" w:eastAsia="Times New Roman" w:hAnsi="Times New Roman" w:cs="Times New Roman"/>
          <w:i/>
          <w:iCs/>
          <w:sz w:val="24"/>
          <w:szCs w:val="24"/>
          <w:lang w:eastAsia="en-GB"/>
        </w:rPr>
        <w:t>R</w:t>
      </w:r>
      <w:r w:rsidRPr="00B832BA">
        <w:rPr>
          <w:rFonts w:ascii="Times New Roman" w:eastAsia="Times New Roman" w:hAnsi="Times New Roman" w:cs="Times New Roman"/>
          <w:i/>
          <w:iCs/>
          <w:sz w:val="24"/>
          <w:szCs w:val="24"/>
          <w:lang w:val="ru-RU" w:eastAsia="en-GB"/>
        </w:rPr>
        <w:t xml:space="preserve"> &gt;</w:t>
      </w:r>
      <w:r w:rsidRPr="00B832BA">
        <w:rPr>
          <w:rFonts w:ascii="Times New Roman" w:eastAsia="Times New Roman" w:hAnsi="Times New Roman" w:cs="Times New Roman"/>
          <w:sz w:val="24"/>
          <w:szCs w:val="24"/>
          <w:lang w:val="ru-RU" w:eastAsia="en-GB"/>
        </w:rPr>
        <w:t xml:space="preserve"> (4—2</w:t>
      </w:r>
      <w:r w:rsidRPr="00B832BA">
        <w:rPr>
          <w:rFonts w:ascii="Times New Roman" w:eastAsia="Times New Roman" w:hAnsi="Times New Roman" w:cs="Times New Roman"/>
          <w:i/>
          <w:iCs/>
          <w:sz w:val="24"/>
          <w:szCs w:val="24"/>
          <w:lang w:val="ru-RU" w:eastAsia="en-GB"/>
        </w:rPr>
        <w:t>)</w:t>
      </w:r>
      <w:proofErr w:type="spellStart"/>
      <w:r w:rsidRPr="00B832BA">
        <w:rPr>
          <w:rFonts w:ascii="Times New Roman" w:eastAsia="Times New Roman" w:hAnsi="Times New Roman" w:cs="Times New Roman"/>
          <w:i/>
          <w:iCs/>
          <w:sz w:val="24"/>
          <w:szCs w:val="24"/>
          <w:lang w:eastAsia="en-GB"/>
        </w:rPr>
        <w:t>d</w:t>
      </w:r>
      <w:r w:rsidRPr="00B832BA">
        <w:rPr>
          <w:rFonts w:ascii="Times New Roman" w:eastAsia="Times New Roman" w:hAnsi="Times New Roman" w:cs="Times New Roman"/>
          <w:i/>
          <w:iCs/>
          <w:sz w:val="24"/>
          <w:szCs w:val="24"/>
          <w:vertAlign w:val="subscript"/>
          <w:lang w:eastAsia="en-GB"/>
        </w:rPr>
        <w:t>T</w:t>
      </w:r>
      <w:proofErr w:type="spellEnd"/>
      <w:r w:rsidRPr="00B832BA">
        <w:rPr>
          <w:rFonts w:ascii="Times New Roman" w:eastAsia="Times New Roman" w:hAnsi="Times New Roman" w:cs="Times New Roman"/>
          <w:sz w:val="24"/>
          <w:szCs w:val="24"/>
          <w:lang w:val="ru-RU" w:eastAsia="en-GB"/>
        </w:rPr>
        <w:t xml:space="preserve"> (</w:t>
      </w:r>
      <w:proofErr w:type="spellStart"/>
      <w:r w:rsidRPr="00B832BA">
        <w:rPr>
          <w:rFonts w:ascii="Times New Roman" w:eastAsia="Times New Roman" w:hAnsi="Times New Roman" w:cs="Times New Roman"/>
          <w:i/>
          <w:iCs/>
          <w:sz w:val="24"/>
          <w:szCs w:val="24"/>
          <w:lang w:eastAsia="en-GB"/>
        </w:rPr>
        <w:t>d</w:t>
      </w:r>
      <w:r w:rsidRPr="00B832BA">
        <w:rPr>
          <w:rFonts w:ascii="Times New Roman" w:eastAsia="Times New Roman" w:hAnsi="Times New Roman" w:cs="Times New Roman"/>
          <w:i/>
          <w:iCs/>
          <w:sz w:val="24"/>
          <w:szCs w:val="24"/>
          <w:vertAlign w:val="subscript"/>
          <w:lang w:eastAsia="en-GB"/>
        </w:rPr>
        <w:t>T</w:t>
      </w:r>
      <w:proofErr w:type="spellEnd"/>
      <w:r w:rsidRPr="00B832BA">
        <w:rPr>
          <w:rFonts w:ascii="Times New Roman" w:eastAsia="Times New Roman" w:hAnsi="Times New Roman" w:cs="Times New Roman"/>
          <w:i/>
          <w:iCs/>
          <w:sz w:val="24"/>
          <w:szCs w:val="24"/>
          <w:lang w:val="ru-RU" w:eastAsia="en-GB"/>
        </w:rPr>
        <w:t xml:space="preserve"> —</w:t>
      </w:r>
      <w:r w:rsidRPr="00B832BA">
        <w:rPr>
          <w:rFonts w:ascii="Times New Roman" w:eastAsia="Times New Roman" w:hAnsi="Times New Roman" w:cs="Times New Roman"/>
          <w:sz w:val="24"/>
          <w:szCs w:val="24"/>
          <w:lang w:val="ru-RU" w:eastAsia="en-GB"/>
        </w:rPr>
        <w:t xml:space="preserve"> наружный диаметр трубы);</w:t>
      </w:r>
    </w:p>
    <w:p w:rsidR="00B832BA" w:rsidRPr="00B832BA" w:rsidRDefault="00B832BA" w:rsidP="00B832BA">
      <w:pPr>
        <w:numPr>
          <w:ilvl w:val="0"/>
          <w:numId w:val="9"/>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3) радиус изгиба рукавов зависит от типа рукава и в среднем принимается </w:t>
      </w:r>
      <w:r w:rsidRPr="00B832BA">
        <w:rPr>
          <w:rFonts w:ascii="Times New Roman" w:eastAsia="Times New Roman" w:hAnsi="Times New Roman" w:cs="Times New Roman"/>
          <w:i/>
          <w:iCs/>
          <w:sz w:val="24"/>
          <w:szCs w:val="24"/>
          <w:lang w:eastAsia="en-GB"/>
        </w:rPr>
        <w:t>R</w:t>
      </w:r>
      <w:r w:rsidRPr="00B832BA">
        <w:rPr>
          <w:rFonts w:ascii="Times New Roman" w:eastAsia="Times New Roman" w:hAnsi="Times New Roman" w:cs="Times New Roman"/>
          <w:i/>
          <w:iCs/>
          <w:sz w:val="24"/>
          <w:szCs w:val="24"/>
          <w:lang w:val="ru-RU" w:eastAsia="en-GB"/>
        </w:rPr>
        <w:t xml:space="preserve"> &gt;</w:t>
      </w:r>
      <w:r w:rsidRPr="00B832BA">
        <w:rPr>
          <w:rFonts w:ascii="Times New Roman" w:eastAsia="Times New Roman" w:hAnsi="Times New Roman" w:cs="Times New Roman"/>
          <w:sz w:val="24"/>
          <w:szCs w:val="24"/>
          <w:lang w:val="ru-RU" w:eastAsia="en-GB"/>
        </w:rPr>
        <w:t xml:space="preserve"> (12—18)</w:t>
      </w:r>
      <w:r w:rsidRPr="00B832BA">
        <w:rPr>
          <w:rFonts w:ascii="Times New Roman" w:eastAsia="Times New Roman" w:hAnsi="Times New Roman" w:cs="Times New Roman"/>
          <w:sz w:val="24"/>
          <w:szCs w:val="24"/>
          <w:lang w:eastAsia="en-GB"/>
        </w:rPr>
        <w:t>d</w:t>
      </w:r>
      <w:r w:rsidRPr="00B832BA">
        <w:rPr>
          <w:rFonts w:ascii="Times New Roman" w:eastAsia="Times New Roman" w:hAnsi="Times New Roman" w:cs="Times New Roman"/>
          <w:sz w:val="24"/>
          <w:szCs w:val="24"/>
          <w:lang w:val="ru-RU" w:eastAsia="en-GB"/>
        </w:rPr>
        <w:t xml:space="preserve"> </w:t>
      </w:r>
      <w:r w:rsidRPr="00B832BA">
        <w:rPr>
          <w:rFonts w:ascii="Times New Roman" w:eastAsia="Times New Roman" w:hAnsi="Times New Roman" w:cs="Times New Roman"/>
          <w:i/>
          <w:iCs/>
          <w:sz w:val="24"/>
          <w:szCs w:val="24"/>
          <w:lang w:val="ru-RU" w:eastAsia="en-GB"/>
        </w:rPr>
        <w:t>(</w:t>
      </w:r>
      <w:r w:rsidRPr="00B832BA">
        <w:rPr>
          <w:rFonts w:ascii="Times New Roman" w:eastAsia="Times New Roman" w:hAnsi="Times New Roman" w:cs="Times New Roman"/>
          <w:i/>
          <w:iCs/>
          <w:sz w:val="24"/>
          <w:szCs w:val="24"/>
          <w:lang w:eastAsia="en-GB"/>
        </w:rPr>
        <w:t>d</w:t>
      </w:r>
      <w:r w:rsidRPr="00B832BA">
        <w:rPr>
          <w:rFonts w:ascii="Times New Roman" w:eastAsia="Times New Roman" w:hAnsi="Times New Roman" w:cs="Times New Roman"/>
          <w:sz w:val="24"/>
          <w:szCs w:val="24"/>
          <w:lang w:val="ru-RU" w:eastAsia="en-GB"/>
        </w:rPr>
        <w:t xml:space="preserve"> — внутренний диаметр рукава);</w:t>
      </w:r>
    </w:p>
    <w:p w:rsidR="00B832BA" w:rsidRPr="00B832BA" w:rsidRDefault="00B832BA" w:rsidP="00B832BA">
      <w:pPr>
        <w:numPr>
          <w:ilvl w:val="0"/>
          <w:numId w:val="9"/>
        </w:num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4) для уменьшения возможности резонансных колебаний крепления труб к основанию машины (станине) должны быть расположены друг от друга на расстоянии / &lt; (40...60) </w:t>
      </w:r>
      <w:proofErr w:type="spellStart"/>
      <w:r w:rsidRPr="00B832BA">
        <w:rPr>
          <w:rFonts w:ascii="Times New Roman" w:eastAsia="Times New Roman" w:hAnsi="Times New Roman" w:cs="Times New Roman"/>
          <w:i/>
          <w:iCs/>
          <w:sz w:val="24"/>
          <w:szCs w:val="24"/>
          <w:lang w:eastAsia="en-GB"/>
        </w:rPr>
        <w:t>d</w:t>
      </w:r>
      <w:r w:rsidRPr="00B832BA">
        <w:rPr>
          <w:rFonts w:ascii="Times New Roman" w:eastAsia="Times New Roman" w:hAnsi="Times New Roman" w:cs="Times New Roman"/>
          <w:i/>
          <w:iCs/>
          <w:sz w:val="24"/>
          <w:szCs w:val="24"/>
          <w:vertAlign w:val="subscript"/>
          <w:lang w:eastAsia="en-GB"/>
        </w:rPr>
        <w:t>T</w:t>
      </w:r>
      <w:proofErr w:type="spellEnd"/>
      <w:r w:rsidRPr="00B832BA">
        <w:rPr>
          <w:rFonts w:ascii="Times New Roman" w:eastAsia="Times New Roman" w:hAnsi="Times New Roman" w:cs="Times New Roman"/>
          <w:i/>
          <w:iCs/>
          <w:sz w:val="24"/>
          <w:szCs w:val="24"/>
          <w:lang w:val="ru-RU" w:eastAsia="en-GB"/>
        </w:rPr>
        <w:t>.</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В необходимых случаях используется быстроразъемное соединение трубопроводов (рис. 1.3). Оно состоит из двух </w:t>
      </w:r>
      <w:proofErr w:type="spellStart"/>
      <w:r w:rsidRPr="00B832BA">
        <w:rPr>
          <w:rFonts w:ascii="Times New Roman" w:eastAsia="Times New Roman" w:hAnsi="Times New Roman" w:cs="Times New Roman"/>
          <w:sz w:val="24"/>
          <w:szCs w:val="24"/>
          <w:lang w:val="ru-RU" w:eastAsia="en-GB"/>
        </w:rPr>
        <w:t>гидроразъемов</w:t>
      </w:r>
      <w:proofErr w:type="spellEnd"/>
      <w:r w:rsidRPr="00B832BA">
        <w:rPr>
          <w:rFonts w:ascii="Times New Roman" w:eastAsia="Times New Roman" w:hAnsi="Times New Roman" w:cs="Times New Roman"/>
          <w:sz w:val="24"/>
          <w:szCs w:val="24"/>
          <w:lang w:val="ru-RU" w:eastAsia="en-GB"/>
        </w:rPr>
        <w:t xml:space="preserve"> — </w:t>
      </w:r>
      <w:proofErr w:type="gramStart"/>
      <w:r w:rsidRPr="00B832BA">
        <w:rPr>
          <w:rFonts w:ascii="Times New Roman" w:eastAsia="Times New Roman" w:hAnsi="Times New Roman" w:cs="Times New Roman"/>
          <w:sz w:val="24"/>
          <w:szCs w:val="24"/>
          <w:lang w:val="ru-RU" w:eastAsia="en-GB"/>
        </w:rPr>
        <w:t>штырькового</w:t>
      </w:r>
      <w:proofErr w:type="gramEnd"/>
      <w:r w:rsidRPr="00B832BA">
        <w:rPr>
          <w:rFonts w:ascii="Times New Roman" w:eastAsia="Times New Roman" w:hAnsi="Times New Roman" w:cs="Times New Roman"/>
          <w:sz w:val="24"/>
          <w:szCs w:val="24"/>
          <w:lang w:val="ru-RU" w:eastAsia="en-GB"/>
        </w:rPr>
        <w:t xml:space="preserve"> 7 и гнездового </w:t>
      </w:r>
      <w:r w:rsidRPr="00B832BA">
        <w:rPr>
          <w:rFonts w:ascii="Times New Roman" w:eastAsia="Times New Roman" w:hAnsi="Times New Roman" w:cs="Times New Roman"/>
          <w:i/>
          <w:iCs/>
          <w:sz w:val="24"/>
          <w:szCs w:val="24"/>
          <w:lang w:val="ru-RU" w:eastAsia="en-GB"/>
        </w:rPr>
        <w:t>1.</w:t>
      </w:r>
      <w:r w:rsidRPr="00B832BA">
        <w:rPr>
          <w:rFonts w:ascii="Times New Roman" w:eastAsia="Times New Roman" w:hAnsi="Times New Roman" w:cs="Times New Roman"/>
          <w:sz w:val="24"/>
          <w:szCs w:val="24"/>
          <w:lang w:val="ru-RU" w:eastAsia="en-GB"/>
        </w:rPr>
        <w:t xml:space="preserve"> В каждом из них установлены шарики </w:t>
      </w:r>
      <w:r w:rsidRPr="00B832BA">
        <w:rPr>
          <w:rFonts w:ascii="Times New Roman" w:eastAsia="Times New Roman" w:hAnsi="Times New Roman" w:cs="Times New Roman"/>
          <w:i/>
          <w:iCs/>
          <w:sz w:val="24"/>
          <w:szCs w:val="24"/>
          <w:lang w:val="ru-RU" w:eastAsia="en-GB"/>
        </w:rPr>
        <w:t>4</w:t>
      </w:r>
      <w:r w:rsidRPr="00B832BA">
        <w:rPr>
          <w:rFonts w:ascii="Times New Roman" w:eastAsia="Times New Roman" w:hAnsi="Times New Roman" w:cs="Times New Roman"/>
          <w:sz w:val="24"/>
          <w:szCs w:val="24"/>
          <w:lang w:val="ru-RU" w:eastAsia="en-GB"/>
        </w:rPr>
        <w:t xml:space="preserve"> и цилиндрические пружины </w:t>
      </w:r>
      <w:r w:rsidRPr="00B832BA">
        <w:rPr>
          <w:rFonts w:ascii="Times New Roman" w:eastAsia="Times New Roman" w:hAnsi="Times New Roman" w:cs="Times New Roman"/>
          <w:i/>
          <w:iCs/>
          <w:sz w:val="24"/>
          <w:szCs w:val="24"/>
          <w:lang w:val="ru-RU" w:eastAsia="en-GB"/>
        </w:rPr>
        <w:t>2</w:t>
      </w:r>
      <w:r w:rsidRPr="00B832BA">
        <w:rPr>
          <w:rFonts w:ascii="Times New Roman" w:eastAsia="Times New Roman" w:hAnsi="Times New Roman" w:cs="Times New Roman"/>
          <w:sz w:val="24"/>
          <w:szCs w:val="24"/>
          <w:lang w:val="ru-RU" w:eastAsia="en-GB"/>
        </w:rPr>
        <w:t xml:space="preserve">, упирающиеся в </w:t>
      </w:r>
      <w:r w:rsidRPr="00B832BA">
        <w:rPr>
          <w:rFonts w:ascii="Times New Roman" w:eastAsia="Times New Roman" w:hAnsi="Times New Roman" w:cs="Times New Roman"/>
          <w:sz w:val="24"/>
          <w:szCs w:val="24"/>
          <w:lang w:val="ru-RU" w:eastAsia="en-GB"/>
        </w:rPr>
        <w:lastRenderedPageBreak/>
        <w:t xml:space="preserve">опорные шайбы 3. Шарики выполняют функции затворов. Кроме того, в состав соединения входят уплотнительное кольцо </w:t>
      </w:r>
      <w:r w:rsidRPr="00B832BA">
        <w:rPr>
          <w:rFonts w:ascii="Times New Roman" w:eastAsia="Times New Roman" w:hAnsi="Times New Roman" w:cs="Times New Roman"/>
          <w:i/>
          <w:iCs/>
          <w:sz w:val="24"/>
          <w:szCs w:val="24"/>
          <w:lang w:val="ru-RU" w:eastAsia="en-GB"/>
        </w:rPr>
        <w:t>6</w:t>
      </w:r>
      <w:r w:rsidRPr="00B832BA">
        <w:rPr>
          <w:rFonts w:ascii="Times New Roman" w:eastAsia="Times New Roman" w:hAnsi="Times New Roman" w:cs="Times New Roman"/>
          <w:sz w:val="24"/>
          <w:szCs w:val="24"/>
          <w:lang w:val="ru-RU" w:eastAsia="en-GB"/>
        </w:rPr>
        <w:t xml:space="preserve"> и накидная гайка 5.</w:t>
      </w:r>
    </w:p>
    <w:p w:rsidR="00B832BA" w:rsidRPr="00B832BA" w:rsidRDefault="00B832BA" w:rsidP="00B832B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5808980" cy="2248535"/>
            <wp:effectExtent l="19050" t="0" r="1270" b="0"/>
            <wp:docPr id="17" name="Рисунок 17" descr="Быстроразъемное соединение трубопровод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Быстроразъемное соединение трубопроводов"/>
                    <pic:cNvPicPr>
                      <a:picLocks noChangeAspect="1" noChangeArrowheads="1"/>
                    </pic:cNvPicPr>
                  </pic:nvPicPr>
                  <pic:blipFill>
                    <a:blip r:embed="rId9"/>
                    <a:srcRect/>
                    <a:stretch>
                      <a:fillRect/>
                    </a:stretch>
                  </pic:blipFill>
                  <pic:spPr bwMode="auto">
                    <a:xfrm>
                      <a:off x="0" y="0"/>
                      <a:ext cx="5808980" cy="2248535"/>
                    </a:xfrm>
                    <a:prstGeom prst="rect">
                      <a:avLst/>
                    </a:prstGeom>
                    <a:noFill/>
                    <a:ln w="9525">
                      <a:noFill/>
                      <a:miter lim="800000"/>
                      <a:headEnd/>
                      <a:tailEnd/>
                    </a:ln>
                  </pic:spPr>
                </pic:pic>
              </a:graphicData>
            </a:graphic>
          </wp:inline>
        </w:drawing>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Рис. 1.3. Быстроразъемное соединение трубопроводов: </w:t>
      </w:r>
      <w:r w:rsidRPr="00B832BA">
        <w:rPr>
          <w:rFonts w:ascii="Times New Roman" w:eastAsia="Times New Roman" w:hAnsi="Times New Roman" w:cs="Times New Roman"/>
          <w:i/>
          <w:iCs/>
          <w:sz w:val="24"/>
          <w:szCs w:val="24"/>
          <w:lang w:val="ru-RU" w:eastAsia="en-GB"/>
        </w:rPr>
        <w:t>а</w:t>
      </w:r>
      <w:r w:rsidRPr="00B832BA">
        <w:rPr>
          <w:rFonts w:ascii="Times New Roman" w:eastAsia="Times New Roman" w:hAnsi="Times New Roman" w:cs="Times New Roman"/>
          <w:sz w:val="24"/>
          <w:szCs w:val="24"/>
          <w:lang w:val="ru-RU" w:eastAsia="en-GB"/>
        </w:rPr>
        <w:t xml:space="preserve"> — в собранном положении; </w:t>
      </w:r>
      <w:r w:rsidRPr="00B832BA">
        <w:rPr>
          <w:rFonts w:ascii="Times New Roman" w:eastAsia="Times New Roman" w:hAnsi="Times New Roman" w:cs="Times New Roman"/>
          <w:i/>
          <w:iCs/>
          <w:sz w:val="24"/>
          <w:szCs w:val="24"/>
          <w:lang w:val="ru-RU" w:eastAsia="en-GB"/>
        </w:rPr>
        <w:t>б</w:t>
      </w:r>
      <w:r w:rsidRPr="00B832BA">
        <w:rPr>
          <w:rFonts w:ascii="Times New Roman" w:eastAsia="Times New Roman" w:hAnsi="Times New Roman" w:cs="Times New Roman"/>
          <w:sz w:val="24"/>
          <w:szCs w:val="24"/>
          <w:lang w:val="ru-RU" w:eastAsia="en-GB"/>
        </w:rPr>
        <w:t xml:space="preserve"> — в разомкнутом положении</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При соединении парных </w:t>
      </w:r>
      <w:proofErr w:type="spellStart"/>
      <w:r w:rsidRPr="00B832BA">
        <w:rPr>
          <w:rFonts w:ascii="Times New Roman" w:eastAsia="Times New Roman" w:hAnsi="Times New Roman" w:cs="Times New Roman"/>
          <w:sz w:val="24"/>
          <w:szCs w:val="24"/>
          <w:lang w:val="ru-RU" w:eastAsia="en-GB"/>
        </w:rPr>
        <w:t>гидроразъемов</w:t>
      </w:r>
      <w:proofErr w:type="spellEnd"/>
      <w:r w:rsidRPr="00B832BA">
        <w:rPr>
          <w:rFonts w:ascii="Times New Roman" w:eastAsia="Times New Roman" w:hAnsi="Times New Roman" w:cs="Times New Roman"/>
          <w:sz w:val="24"/>
          <w:szCs w:val="24"/>
          <w:lang w:val="ru-RU" w:eastAsia="en-GB"/>
        </w:rPr>
        <w:t xml:space="preserve"> под действием усилия стыковки шарики соприкасаются и взаимно отжимаются от седел. В результате открываются рабочие проходные сечения, необходимые для прохождения рабочей жидкости. Герметичность соединения при стыковке обеспечивается уплотнительным кольцом </w:t>
      </w:r>
      <w:r w:rsidRPr="00B832BA">
        <w:rPr>
          <w:rFonts w:ascii="Times New Roman" w:eastAsia="Times New Roman" w:hAnsi="Times New Roman" w:cs="Times New Roman"/>
          <w:i/>
          <w:iCs/>
          <w:sz w:val="24"/>
          <w:szCs w:val="24"/>
          <w:lang w:val="ru-RU" w:eastAsia="en-GB"/>
        </w:rPr>
        <w:t xml:space="preserve">6, </w:t>
      </w:r>
      <w:r w:rsidRPr="00B832BA">
        <w:rPr>
          <w:rFonts w:ascii="Times New Roman" w:eastAsia="Times New Roman" w:hAnsi="Times New Roman" w:cs="Times New Roman"/>
          <w:sz w:val="24"/>
          <w:szCs w:val="24"/>
          <w:lang w:val="ru-RU" w:eastAsia="en-GB"/>
        </w:rPr>
        <w:t>а прижим и фиксация разъемов — накидной гайкой 5.</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При расстыковке соединения сначала отвинчивают накидную гайку, а затем разъединяют разъемы. При этом шарики </w:t>
      </w:r>
      <w:r w:rsidRPr="00B832BA">
        <w:rPr>
          <w:rFonts w:ascii="Times New Roman" w:eastAsia="Times New Roman" w:hAnsi="Times New Roman" w:cs="Times New Roman"/>
          <w:i/>
          <w:iCs/>
          <w:sz w:val="24"/>
          <w:szCs w:val="24"/>
          <w:lang w:val="ru-RU" w:eastAsia="en-GB"/>
        </w:rPr>
        <w:t>4</w:t>
      </w:r>
      <w:r w:rsidRPr="00B832BA">
        <w:rPr>
          <w:rFonts w:ascii="Times New Roman" w:eastAsia="Times New Roman" w:hAnsi="Times New Roman" w:cs="Times New Roman"/>
          <w:sz w:val="24"/>
          <w:szCs w:val="24"/>
          <w:lang w:val="ru-RU" w:eastAsia="en-GB"/>
        </w:rPr>
        <w:t xml:space="preserve"> под действием пружин </w:t>
      </w:r>
      <w:r w:rsidRPr="00B832BA">
        <w:rPr>
          <w:rFonts w:ascii="Times New Roman" w:eastAsia="Times New Roman" w:hAnsi="Times New Roman" w:cs="Times New Roman"/>
          <w:i/>
          <w:iCs/>
          <w:sz w:val="24"/>
          <w:szCs w:val="24"/>
          <w:lang w:val="ru-RU" w:eastAsia="en-GB"/>
        </w:rPr>
        <w:t>2</w:t>
      </w:r>
      <w:r w:rsidRPr="00B832BA">
        <w:rPr>
          <w:rFonts w:ascii="Times New Roman" w:eastAsia="Times New Roman" w:hAnsi="Times New Roman" w:cs="Times New Roman"/>
          <w:sz w:val="24"/>
          <w:szCs w:val="24"/>
          <w:lang w:val="ru-RU" w:eastAsia="en-GB"/>
        </w:rPr>
        <w:t xml:space="preserve"> прижимаются к седлам и препятствуют вытеканию рабочей жидкости из труб.</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Кроме резьбовых быстроразъемных соединений, в гидроприводах нашли применение цанговые быстроразъемные соединения.</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Присоединение трубопроводов к вращающимся элементам производится с помощью специальных шарнирных соединений, которые могут иметь одну, </w:t>
      </w:r>
      <w:proofErr w:type="gramStart"/>
      <w:r w:rsidRPr="00B832BA">
        <w:rPr>
          <w:rFonts w:ascii="Times New Roman" w:eastAsia="Times New Roman" w:hAnsi="Times New Roman" w:cs="Times New Roman"/>
          <w:sz w:val="24"/>
          <w:szCs w:val="24"/>
          <w:lang w:val="ru-RU" w:eastAsia="en-GB"/>
        </w:rPr>
        <w:t>две и более степеней</w:t>
      </w:r>
      <w:proofErr w:type="gramEnd"/>
      <w:r w:rsidRPr="00B832BA">
        <w:rPr>
          <w:rFonts w:ascii="Times New Roman" w:eastAsia="Times New Roman" w:hAnsi="Times New Roman" w:cs="Times New Roman"/>
          <w:sz w:val="24"/>
          <w:szCs w:val="24"/>
          <w:lang w:val="ru-RU" w:eastAsia="en-GB"/>
        </w:rPr>
        <w:t xml:space="preserve"> свободы.</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eastAsia="en-GB"/>
        </w:rPr>
      </w:pPr>
      <w:r w:rsidRPr="00B832BA">
        <w:rPr>
          <w:rFonts w:ascii="Times New Roman" w:eastAsia="Times New Roman" w:hAnsi="Times New Roman" w:cs="Times New Roman"/>
          <w:sz w:val="24"/>
          <w:szCs w:val="24"/>
          <w:lang w:val="ru-RU" w:eastAsia="en-GB"/>
        </w:rPr>
        <w:t>На рис. 1.4 приведено шарнирное соединение с одной степенью свободы, часто применяемое в машиностроении. Угол поворота детали</w:t>
      </w:r>
      <w:proofErr w:type="gramStart"/>
      <w:r w:rsidRPr="00B832BA">
        <w:rPr>
          <w:rFonts w:ascii="Times New Roman" w:eastAsia="Times New Roman" w:hAnsi="Times New Roman" w:cs="Times New Roman"/>
          <w:sz w:val="24"/>
          <w:szCs w:val="24"/>
          <w:lang w:val="ru-RU" w:eastAsia="en-GB"/>
        </w:rPr>
        <w:t xml:space="preserve"> </w:t>
      </w:r>
      <w:r w:rsidRPr="00B832BA">
        <w:rPr>
          <w:rFonts w:ascii="Times New Roman" w:eastAsia="Times New Roman" w:hAnsi="Times New Roman" w:cs="Times New Roman"/>
          <w:i/>
          <w:iCs/>
          <w:sz w:val="24"/>
          <w:szCs w:val="24"/>
          <w:lang w:val="ru-RU" w:eastAsia="en-GB"/>
        </w:rPr>
        <w:t>А</w:t>
      </w:r>
      <w:proofErr w:type="gramEnd"/>
      <w:r w:rsidRPr="00B832BA">
        <w:rPr>
          <w:rFonts w:ascii="Times New Roman" w:eastAsia="Times New Roman" w:hAnsi="Times New Roman" w:cs="Times New Roman"/>
          <w:sz w:val="24"/>
          <w:szCs w:val="24"/>
          <w:lang w:val="ru-RU" w:eastAsia="en-GB"/>
        </w:rPr>
        <w:t xml:space="preserve"> не ограничен. Герметичность обеспечивается с помощью резиновых колец </w:t>
      </w:r>
      <w:r w:rsidRPr="00B832BA">
        <w:rPr>
          <w:rFonts w:ascii="Times New Roman" w:eastAsia="Times New Roman" w:hAnsi="Times New Roman" w:cs="Times New Roman"/>
          <w:i/>
          <w:iCs/>
          <w:sz w:val="24"/>
          <w:szCs w:val="24"/>
          <w:lang w:val="ru-RU" w:eastAsia="en-GB"/>
        </w:rPr>
        <w:t>2</w:t>
      </w:r>
      <w:r w:rsidRPr="00B832BA">
        <w:rPr>
          <w:rFonts w:ascii="Times New Roman" w:eastAsia="Times New Roman" w:hAnsi="Times New Roman" w:cs="Times New Roman"/>
          <w:sz w:val="24"/>
          <w:szCs w:val="24"/>
          <w:lang w:val="ru-RU" w:eastAsia="en-GB"/>
        </w:rPr>
        <w:t xml:space="preserve"> с кожаными или фторопластовыми </w:t>
      </w:r>
      <w:proofErr w:type="spellStart"/>
      <w:r w:rsidRPr="00B832BA">
        <w:rPr>
          <w:rFonts w:ascii="Times New Roman" w:eastAsia="Times New Roman" w:hAnsi="Times New Roman" w:cs="Times New Roman"/>
          <w:sz w:val="24"/>
          <w:szCs w:val="24"/>
          <w:lang w:val="ru-RU" w:eastAsia="en-GB"/>
        </w:rPr>
        <w:t>проставками</w:t>
      </w:r>
      <w:proofErr w:type="spellEnd"/>
      <w:r w:rsidRPr="00B832BA">
        <w:rPr>
          <w:rFonts w:ascii="Times New Roman" w:eastAsia="Times New Roman" w:hAnsi="Times New Roman" w:cs="Times New Roman"/>
          <w:sz w:val="24"/>
          <w:szCs w:val="24"/>
          <w:lang w:val="ru-RU" w:eastAsia="en-GB"/>
        </w:rPr>
        <w:t xml:space="preserve"> /. </w:t>
      </w:r>
      <w:proofErr w:type="spellStart"/>
      <w:r w:rsidRPr="00B832BA">
        <w:rPr>
          <w:rFonts w:ascii="Times New Roman" w:eastAsia="Times New Roman" w:hAnsi="Times New Roman" w:cs="Times New Roman"/>
          <w:sz w:val="24"/>
          <w:szCs w:val="24"/>
          <w:lang w:eastAsia="en-GB"/>
        </w:rPr>
        <w:t>Рабочее</w:t>
      </w:r>
      <w:proofErr w:type="spellEnd"/>
      <w:r w:rsidRPr="00B832BA">
        <w:rPr>
          <w:rFonts w:ascii="Times New Roman" w:eastAsia="Times New Roman" w:hAnsi="Times New Roman" w:cs="Times New Roman"/>
          <w:sz w:val="24"/>
          <w:szCs w:val="24"/>
          <w:lang w:eastAsia="en-GB"/>
        </w:rPr>
        <w:t xml:space="preserve"> </w:t>
      </w:r>
      <w:proofErr w:type="spellStart"/>
      <w:r w:rsidRPr="00B832BA">
        <w:rPr>
          <w:rFonts w:ascii="Times New Roman" w:eastAsia="Times New Roman" w:hAnsi="Times New Roman" w:cs="Times New Roman"/>
          <w:sz w:val="24"/>
          <w:szCs w:val="24"/>
          <w:lang w:eastAsia="en-GB"/>
        </w:rPr>
        <w:t>давление</w:t>
      </w:r>
      <w:proofErr w:type="spellEnd"/>
      <w:r w:rsidRPr="00B832BA">
        <w:rPr>
          <w:rFonts w:ascii="Times New Roman" w:eastAsia="Times New Roman" w:hAnsi="Times New Roman" w:cs="Times New Roman"/>
          <w:sz w:val="24"/>
          <w:szCs w:val="24"/>
          <w:lang w:eastAsia="en-GB"/>
        </w:rPr>
        <w:t xml:space="preserve"> </w:t>
      </w:r>
      <w:proofErr w:type="spellStart"/>
      <w:r w:rsidRPr="00B832BA">
        <w:rPr>
          <w:rFonts w:ascii="Times New Roman" w:eastAsia="Times New Roman" w:hAnsi="Times New Roman" w:cs="Times New Roman"/>
          <w:sz w:val="24"/>
          <w:szCs w:val="24"/>
          <w:lang w:eastAsia="en-GB"/>
        </w:rPr>
        <w:t>для</w:t>
      </w:r>
      <w:proofErr w:type="spellEnd"/>
      <w:r w:rsidRPr="00B832BA">
        <w:rPr>
          <w:rFonts w:ascii="Times New Roman" w:eastAsia="Times New Roman" w:hAnsi="Times New Roman" w:cs="Times New Roman"/>
          <w:sz w:val="24"/>
          <w:szCs w:val="24"/>
          <w:lang w:eastAsia="en-GB"/>
        </w:rPr>
        <w:t xml:space="preserve"> </w:t>
      </w:r>
      <w:proofErr w:type="spellStart"/>
      <w:r w:rsidRPr="00B832BA">
        <w:rPr>
          <w:rFonts w:ascii="Times New Roman" w:eastAsia="Times New Roman" w:hAnsi="Times New Roman" w:cs="Times New Roman"/>
          <w:sz w:val="24"/>
          <w:szCs w:val="24"/>
          <w:lang w:eastAsia="en-GB"/>
        </w:rPr>
        <w:t>таких</w:t>
      </w:r>
      <w:proofErr w:type="spellEnd"/>
      <w:r w:rsidRPr="00B832BA">
        <w:rPr>
          <w:rFonts w:ascii="Times New Roman" w:eastAsia="Times New Roman" w:hAnsi="Times New Roman" w:cs="Times New Roman"/>
          <w:sz w:val="24"/>
          <w:szCs w:val="24"/>
          <w:lang w:eastAsia="en-GB"/>
        </w:rPr>
        <w:t xml:space="preserve"> </w:t>
      </w:r>
      <w:proofErr w:type="spellStart"/>
      <w:r w:rsidRPr="00B832BA">
        <w:rPr>
          <w:rFonts w:ascii="Times New Roman" w:eastAsia="Times New Roman" w:hAnsi="Times New Roman" w:cs="Times New Roman"/>
          <w:sz w:val="24"/>
          <w:szCs w:val="24"/>
          <w:lang w:eastAsia="en-GB"/>
        </w:rPr>
        <w:t>соединений</w:t>
      </w:r>
      <w:proofErr w:type="spellEnd"/>
      <w:r w:rsidRPr="00B832BA">
        <w:rPr>
          <w:rFonts w:ascii="Times New Roman" w:eastAsia="Times New Roman" w:hAnsi="Times New Roman" w:cs="Times New Roman"/>
          <w:sz w:val="24"/>
          <w:szCs w:val="24"/>
          <w:lang w:eastAsia="en-GB"/>
        </w:rPr>
        <w:t xml:space="preserve"> </w:t>
      </w:r>
      <w:proofErr w:type="spellStart"/>
      <w:r w:rsidRPr="00B832BA">
        <w:rPr>
          <w:rFonts w:ascii="Times New Roman" w:eastAsia="Times New Roman" w:hAnsi="Times New Roman" w:cs="Times New Roman"/>
          <w:sz w:val="24"/>
          <w:szCs w:val="24"/>
          <w:lang w:eastAsia="en-GB"/>
        </w:rPr>
        <w:t>допускается</w:t>
      </w:r>
      <w:proofErr w:type="spellEnd"/>
      <w:r w:rsidRPr="00B832BA">
        <w:rPr>
          <w:rFonts w:ascii="Times New Roman" w:eastAsia="Times New Roman" w:hAnsi="Times New Roman" w:cs="Times New Roman"/>
          <w:sz w:val="24"/>
          <w:szCs w:val="24"/>
          <w:lang w:eastAsia="en-GB"/>
        </w:rPr>
        <w:t xml:space="preserve"> </w:t>
      </w:r>
      <w:proofErr w:type="spellStart"/>
      <w:r w:rsidRPr="00B832BA">
        <w:rPr>
          <w:rFonts w:ascii="Times New Roman" w:eastAsia="Times New Roman" w:hAnsi="Times New Roman" w:cs="Times New Roman"/>
          <w:sz w:val="24"/>
          <w:szCs w:val="24"/>
          <w:lang w:eastAsia="en-GB"/>
        </w:rPr>
        <w:t>до</w:t>
      </w:r>
      <w:proofErr w:type="spellEnd"/>
      <w:r w:rsidRPr="00B832BA">
        <w:rPr>
          <w:rFonts w:ascii="Times New Roman" w:eastAsia="Times New Roman" w:hAnsi="Times New Roman" w:cs="Times New Roman"/>
          <w:sz w:val="24"/>
          <w:szCs w:val="24"/>
          <w:lang w:eastAsia="en-GB"/>
        </w:rPr>
        <w:t xml:space="preserve"> 30 </w:t>
      </w:r>
      <w:proofErr w:type="spellStart"/>
      <w:r w:rsidRPr="00B832BA">
        <w:rPr>
          <w:rFonts w:ascii="Times New Roman" w:eastAsia="Times New Roman" w:hAnsi="Times New Roman" w:cs="Times New Roman"/>
          <w:sz w:val="24"/>
          <w:szCs w:val="24"/>
          <w:lang w:eastAsia="en-GB"/>
        </w:rPr>
        <w:t>МПа</w:t>
      </w:r>
      <w:proofErr w:type="spellEnd"/>
      <w:r w:rsidRPr="00B832BA">
        <w:rPr>
          <w:rFonts w:ascii="Times New Roman" w:eastAsia="Times New Roman" w:hAnsi="Times New Roman" w:cs="Times New Roman"/>
          <w:sz w:val="24"/>
          <w:szCs w:val="24"/>
          <w:lang w:eastAsia="en-GB"/>
        </w:rPr>
        <w:t>.</w:t>
      </w:r>
    </w:p>
    <w:p w:rsidR="00B832BA" w:rsidRPr="00B832BA" w:rsidRDefault="00B832BA" w:rsidP="00B832B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2646045" cy="2345690"/>
            <wp:effectExtent l="19050" t="0" r="1905" b="0"/>
            <wp:docPr id="18" name="Рисунок 18" descr="Шарнирное соединение с одной степенью своб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Шарнирное соединение с одной степенью свободы"/>
                    <pic:cNvPicPr>
                      <a:picLocks noChangeAspect="1" noChangeArrowheads="1"/>
                    </pic:cNvPicPr>
                  </pic:nvPicPr>
                  <pic:blipFill>
                    <a:blip r:embed="rId10"/>
                    <a:srcRect/>
                    <a:stretch>
                      <a:fillRect/>
                    </a:stretch>
                  </pic:blipFill>
                  <pic:spPr bwMode="auto">
                    <a:xfrm>
                      <a:off x="0" y="0"/>
                      <a:ext cx="2646045" cy="2345690"/>
                    </a:xfrm>
                    <a:prstGeom prst="rect">
                      <a:avLst/>
                    </a:prstGeom>
                    <a:noFill/>
                    <a:ln w="9525">
                      <a:noFill/>
                      <a:miter lim="800000"/>
                      <a:headEnd/>
                      <a:tailEnd/>
                    </a:ln>
                  </pic:spPr>
                </pic:pic>
              </a:graphicData>
            </a:graphic>
          </wp:inline>
        </w:drawing>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Рис. 1.4. </w:t>
      </w:r>
      <w:r w:rsidRPr="00B832BA">
        <w:rPr>
          <w:rFonts w:ascii="Times New Roman" w:eastAsia="Times New Roman" w:hAnsi="Times New Roman" w:cs="Times New Roman"/>
          <w:b/>
          <w:bCs/>
          <w:sz w:val="24"/>
          <w:szCs w:val="24"/>
          <w:lang w:val="ru-RU" w:eastAsia="en-GB"/>
        </w:rPr>
        <w:t>Шарнирное соединение с одной степенью свободы</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Способы соединения внутренних </w:t>
      </w:r>
      <w:proofErr w:type="spellStart"/>
      <w:r w:rsidRPr="00B832BA">
        <w:rPr>
          <w:rFonts w:ascii="Times New Roman" w:eastAsia="Times New Roman" w:hAnsi="Times New Roman" w:cs="Times New Roman"/>
          <w:sz w:val="24"/>
          <w:szCs w:val="24"/>
          <w:lang w:val="ru-RU" w:eastAsia="en-GB"/>
        </w:rPr>
        <w:t>гидролиний</w:t>
      </w:r>
      <w:proofErr w:type="spellEnd"/>
      <w:r w:rsidRPr="00B832BA">
        <w:rPr>
          <w:rFonts w:ascii="Times New Roman" w:eastAsia="Times New Roman" w:hAnsi="Times New Roman" w:cs="Times New Roman"/>
          <w:sz w:val="24"/>
          <w:szCs w:val="24"/>
          <w:lang w:val="ru-RU" w:eastAsia="en-GB"/>
        </w:rPr>
        <w:t xml:space="preserve">, </w:t>
      </w:r>
      <w:proofErr w:type="gramStart"/>
      <w:r w:rsidRPr="00B832BA">
        <w:rPr>
          <w:rFonts w:ascii="Times New Roman" w:eastAsia="Times New Roman" w:hAnsi="Times New Roman" w:cs="Times New Roman"/>
          <w:sz w:val="24"/>
          <w:szCs w:val="24"/>
          <w:lang w:val="ru-RU" w:eastAsia="en-GB"/>
        </w:rPr>
        <w:t>например</w:t>
      </w:r>
      <w:proofErr w:type="gramEnd"/>
      <w:r w:rsidRPr="00B832BA">
        <w:rPr>
          <w:rFonts w:ascii="Times New Roman" w:eastAsia="Times New Roman" w:hAnsi="Times New Roman" w:cs="Times New Roman"/>
          <w:sz w:val="24"/>
          <w:szCs w:val="24"/>
          <w:lang w:val="ru-RU" w:eastAsia="en-GB"/>
        </w:rPr>
        <w:t xml:space="preserve"> при торцовом соединении двух гидравлических агрегатов, приведены на рис. 1.5.</w:t>
      </w:r>
    </w:p>
    <w:p w:rsidR="00B832BA" w:rsidRPr="00B832BA" w:rsidRDefault="00B832BA" w:rsidP="00B832B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4234815" cy="2233295"/>
            <wp:effectExtent l="19050" t="0" r="0" b="0"/>
            <wp:docPr id="19" name="Рисунок 19" descr="Соединение внутренних гидроли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Соединение внутренних гидролиний"/>
                    <pic:cNvPicPr>
                      <a:picLocks noChangeAspect="1" noChangeArrowheads="1"/>
                    </pic:cNvPicPr>
                  </pic:nvPicPr>
                  <pic:blipFill>
                    <a:blip r:embed="rId11"/>
                    <a:srcRect/>
                    <a:stretch>
                      <a:fillRect/>
                    </a:stretch>
                  </pic:blipFill>
                  <pic:spPr bwMode="auto">
                    <a:xfrm>
                      <a:off x="0" y="0"/>
                      <a:ext cx="4234815" cy="2233295"/>
                    </a:xfrm>
                    <a:prstGeom prst="rect">
                      <a:avLst/>
                    </a:prstGeom>
                    <a:noFill/>
                    <a:ln w="9525">
                      <a:noFill/>
                      <a:miter lim="800000"/>
                      <a:headEnd/>
                      <a:tailEnd/>
                    </a:ln>
                  </pic:spPr>
                </pic:pic>
              </a:graphicData>
            </a:graphic>
          </wp:inline>
        </w:drawing>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Рис. 1.5. </w:t>
      </w:r>
      <w:r w:rsidRPr="00B832BA">
        <w:rPr>
          <w:rFonts w:ascii="Times New Roman" w:eastAsia="Times New Roman" w:hAnsi="Times New Roman" w:cs="Times New Roman"/>
          <w:b/>
          <w:bCs/>
          <w:sz w:val="24"/>
          <w:szCs w:val="24"/>
          <w:lang w:val="ru-RU" w:eastAsia="en-GB"/>
        </w:rPr>
        <w:t xml:space="preserve">Соединение </w:t>
      </w:r>
      <w:proofErr w:type="gramStart"/>
      <w:r w:rsidRPr="00B832BA">
        <w:rPr>
          <w:rFonts w:ascii="Times New Roman" w:eastAsia="Times New Roman" w:hAnsi="Times New Roman" w:cs="Times New Roman"/>
          <w:b/>
          <w:bCs/>
          <w:sz w:val="24"/>
          <w:szCs w:val="24"/>
          <w:lang w:val="ru-RU" w:eastAsia="en-GB"/>
        </w:rPr>
        <w:t>внутренних</w:t>
      </w:r>
      <w:proofErr w:type="gramEnd"/>
      <w:r w:rsidRPr="00B832BA">
        <w:rPr>
          <w:rFonts w:ascii="Times New Roman" w:eastAsia="Times New Roman" w:hAnsi="Times New Roman" w:cs="Times New Roman"/>
          <w:b/>
          <w:bCs/>
          <w:sz w:val="24"/>
          <w:szCs w:val="24"/>
          <w:lang w:val="ru-RU" w:eastAsia="en-GB"/>
        </w:rPr>
        <w:t xml:space="preserve"> </w:t>
      </w:r>
      <w:proofErr w:type="spellStart"/>
      <w:r w:rsidRPr="00B832BA">
        <w:rPr>
          <w:rFonts w:ascii="Times New Roman" w:eastAsia="Times New Roman" w:hAnsi="Times New Roman" w:cs="Times New Roman"/>
          <w:b/>
          <w:bCs/>
          <w:sz w:val="24"/>
          <w:szCs w:val="24"/>
          <w:lang w:val="ru-RU" w:eastAsia="en-GB"/>
        </w:rPr>
        <w:t>гидролиний</w:t>
      </w:r>
      <w:proofErr w:type="spellEnd"/>
      <w:r w:rsidRPr="00B832BA">
        <w:rPr>
          <w:rFonts w:ascii="Times New Roman" w:eastAsia="Times New Roman" w:hAnsi="Times New Roman" w:cs="Times New Roman"/>
          <w:b/>
          <w:bCs/>
          <w:sz w:val="24"/>
          <w:szCs w:val="24"/>
          <w:lang w:val="ru-RU" w:eastAsia="en-GB"/>
        </w:rPr>
        <w:t>:</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i/>
          <w:iCs/>
          <w:sz w:val="24"/>
          <w:szCs w:val="24"/>
          <w:lang w:val="ru-RU" w:eastAsia="en-GB"/>
        </w:rPr>
        <w:t>о</w:t>
      </w:r>
      <w:r w:rsidRPr="00B832BA">
        <w:rPr>
          <w:rFonts w:ascii="Times New Roman" w:eastAsia="Times New Roman" w:hAnsi="Times New Roman" w:cs="Times New Roman"/>
          <w:sz w:val="24"/>
          <w:szCs w:val="24"/>
          <w:lang w:val="ru-RU" w:eastAsia="en-GB"/>
        </w:rPr>
        <w:t xml:space="preserve"> — при помощи торцевого уплотнения; б — с использованием пистона; 7 — резиновое уплотнительное кольцо; 2 — специальная втулка (пистон)</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val="ru-RU" w:eastAsia="en-GB"/>
        </w:rPr>
      </w:pPr>
      <w:r w:rsidRPr="00B832BA">
        <w:rPr>
          <w:rFonts w:ascii="Times New Roman" w:eastAsia="Times New Roman" w:hAnsi="Times New Roman" w:cs="Times New Roman"/>
          <w:sz w:val="24"/>
          <w:szCs w:val="24"/>
          <w:lang w:val="ru-RU" w:eastAsia="en-GB"/>
        </w:rPr>
        <w:t xml:space="preserve">На рис. 1.5, </w:t>
      </w:r>
      <w:r w:rsidRPr="00B832BA">
        <w:rPr>
          <w:rFonts w:ascii="Times New Roman" w:eastAsia="Times New Roman" w:hAnsi="Times New Roman" w:cs="Times New Roman"/>
          <w:i/>
          <w:iCs/>
          <w:sz w:val="24"/>
          <w:szCs w:val="24"/>
          <w:lang w:val="ru-RU" w:eastAsia="en-GB"/>
        </w:rPr>
        <w:t>а</w:t>
      </w:r>
      <w:r w:rsidRPr="00B832BA">
        <w:rPr>
          <w:rFonts w:ascii="Times New Roman" w:eastAsia="Times New Roman" w:hAnsi="Times New Roman" w:cs="Times New Roman"/>
          <w:sz w:val="24"/>
          <w:szCs w:val="24"/>
          <w:lang w:val="ru-RU" w:eastAsia="en-GB"/>
        </w:rPr>
        <w:t xml:space="preserve"> показано соединение, герметичность которого обеспечивается при уплотнении по торцевым поверхностям резиновым кольцом, установленным в специальную расточку.</w:t>
      </w:r>
    </w:p>
    <w:p w:rsidR="00B832BA" w:rsidRPr="00B832BA" w:rsidRDefault="00B832BA" w:rsidP="00B832BA">
      <w:pPr>
        <w:spacing w:before="100" w:beforeAutospacing="1" w:after="100" w:afterAutospacing="1" w:line="240" w:lineRule="auto"/>
        <w:rPr>
          <w:rFonts w:ascii="Times New Roman" w:eastAsia="Times New Roman" w:hAnsi="Times New Roman" w:cs="Times New Roman"/>
          <w:sz w:val="24"/>
          <w:szCs w:val="24"/>
          <w:lang w:eastAsia="en-GB"/>
        </w:rPr>
      </w:pPr>
      <w:r w:rsidRPr="00B832BA">
        <w:rPr>
          <w:rFonts w:ascii="Times New Roman" w:eastAsia="Times New Roman" w:hAnsi="Times New Roman" w:cs="Times New Roman"/>
          <w:sz w:val="24"/>
          <w:szCs w:val="24"/>
          <w:lang w:val="ru-RU" w:eastAsia="en-GB"/>
        </w:rPr>
        <w:t xml:space="preserve">На рис 1.5, </w:t>
      </w:r>
      <w:r w:rsidRPr="00B832BA">
        <w:rPr>
          <w:rFonts w:ascii="Times New Roman" w:eastAsia="Times New Roman" w:hAnsi="Times New Roman" w:cs="Times New Roman"/>
          <w:i/>
          <w:iCs/>
          <w:sz w:val="24"/>
          <w:szCs w:val="24"/>
          <w:lang w:val="ru-RU" w:eastAsia="en-GB"/>
        </w:rPr>
        <w:t>б</w:t>
      </w:r>
      <w:r w:rsidRPr="00B832BA">
        <w:rPr>
          <w:rFonts w:ascii="Times New Roman" w:eastAsia="Times New Roman" w:hAnsi="Times New Roman" w:cs="Times New Roman"/>
          <w:sz w:val="24"/>
          <w:szCs w:val="24"/>
          <w:lang w:val="ru-RU" w:eastAsia="en-GB"/>
        </w:rPr>
        <w:t xml:space="preserve"> показано соединение при помощи специальной втулки (пистона). </w:t>
      </w:r>
      <w:proofErr w:type="spellStart"/>
      <w:proofErr w:type="gramStart"/>
      <w:r w:rsidRPr="00B832BA">
        <w:rPr>
          <w:rFonts w:ascii="Times New Roman" w:eastAsia="Times New Roman" w:hAnsi="Times New Roman" w:cs="Times New Roman"/>
          <w:sz w:val="24"/>
          <w:szCs w:val="24"/>
          <w:lang w:eastAsia="en-GB"/>
        </w:rPr>
        <w:t>Герметичность</w:t>
      </w:r>
      <w:proofErr w:type="spellEnd"/>
      <w:r w:rsidRPr="00B832BA">
        <w:rPr>
          <w:rFonts w:ascii="Times New Roman" w:eastAsia="Times New Roman" w:hAnsi="Times New Roman" w:cs="Times New Roman"/>
          <w:sz w:val="24"/>
          <w:szCs w:val="24"/>
          <w:lang w:eastAsia="en-GB"/>
        </w:rPr>
        <w:t xml:space="preserve"> </w:t>
      </w:r>
      <w:proofErr w:type="spellStart"/>
      <w:r w:rsidRPr="00B832BA">
        <w:rPr>
          <w:rFonts w:ascii="Times New Roman" w:eastAsia="Times New Roman" w:hAnsi="Times New Roman" w:cs="Times New Roman"/>
          <w:sz w:val="24"/>
          <w:szCs w:val="24"/>
          <w:lang w:eastAsia="en-GB"/>
        </w:rPr>
        <w:t>обеспечивается</w:t>
      </w:r>
      <w:proofErr w:type="spellEnd"/>
      <w:r w:rsidRPr="00B832BA">
        <w:rPr>
          <w:rFonts w:ascii="Times New Roman" w:eastAsia="Times New Roman" w:hAnsi="Times New Roman" w:cs="Times New Roman"/>
          <w:sz w:val="24"/>
          <w:szCs w:val="24"/>
          <w:lang w:eastAsia="en-GB"/>
        </w:rPr>
        <w:t xml:space="preserve"> </w:t>
      </w:r>
      <w:proofErr w:type="spellStart"/>
      <w:r w:rsidRPr="00B832BA">
        <w:rPr>
          <w:rFonts w:ascii="Times New Roman" w:eastAsia="Times New Roman" w:hAnsi="Times New Roman" w:cs="Times New Roman"/>
          <w:sz w:val="24"/>
          <w:szCs w:val="24"/>
          <w:lang w:eastAsia="en-GB"/>
        </w:rPr>
        <w:t>резиновыми</w:t>
      </w:r>
      <w:proofErr w:type="spellEnd"/>
      <w:r w:rsidRPr="00B832BA">
        <w:rPr>
          <w:rFonts w:ascii="Times New Roman" w:eastAsia="Times New Roman" w:hAnsi="Times New Roman" w:cs="Times New Roman"/>
          <w:sz w:val="24"/>
          <w:szCs w:val="24"/>
          <w:lang w:eastAsia="en-GB"/>
        </w:rPr>
        <w:t xml:space="preserve"> </w:t>
      </w:r>
      <w:proofErr w:type="spellStart"/>
      <w:r w:rsidRPr="00B832BA">
        <w:rPr>
          <w:rFonts w:ascii="Times New Roman" w:eastAsia="Times New Roman" w:hAnsi="Times New Roman" w:cs="Times New Roman"/>
          <w:sz w:val="24"/>
          <w:szCs w:val="24"/>
          <w:lang w:eastAsia="en-GB"/>
        </w:rPr>
        <w:t>уплотнительными</w:t>
      </w:r>
      <w:proofErr w:type="spellEnd"/>
      <w:r w:rsidRPr="00B832BA">
        <w:rPr>
          <w:rFonts w:ascii="Times New Roman" w:eastAsia="Times New Roman" w:hAnsi="Times New Roman" w:cs="Times New Roman"/>
          <w:sz w:val="24"/>
          <w:szCs w:val="24"/>
          <w:lang w:eastAsia="en-GB"/>
        </w:rPr>
        <w:t xml:space="preserve"> </w:t>
      </w:r>
      <w:proofErr w:type="spellStart"/>
      <w:r w:rsidRPr="00B832BA">
        <w:rPr>
          <w:rFonts w:ascii="Times New Roman" w:eastAsia="Times New Roman" w:hAnsi="Times New Roman" w:cs="Times New Roman"/>
          <w:sz w:val="24"/>
          <w:szCs w:val="24"/>
          <w:lang w:eastAsia="en-GB"/>
        </w:rPr>
        <w:t>кольцами</w:t>
      </w:r>
      <w:proofErr w:type="spellEnd"/>
      <w:r w:rsidRPr="00B832BA">
        <w:rPr>
          <w:rFonts w:ascii="Times New Roman" w:eastAsia="Times New Roman" w:hAnsi="Times New Roman" w:cs="Times New Roman"/>
          <w:sz w:val="24"/>
          <w:szCs w:val="24"/>
          <w:lang w:eastAsia="en-GB"/>
        </w:rPr>
        <w:t xml:space="preserve"> </w:t>
      </w:r>
      <w:proofErr w:type="spellStart"/>
      <w:r w:rsidRPr="00B832BA">
        <w:rPr>
          <w:rFonts w:ascii="Times New Roman" w:eastAsia="Times New Roman" w:hAnsi="Times New Roman" w:cs="Times New Roman"/>
          <w:sz w:val="24"/>
          <w:szCs w:val="24"/>
          <w:lang w:eastAsia="en-GB"/>
        </w:rPr>
        <w:t>по</w:t>
      </w:r>
      <w:proofErr w:type="spellEnd"/>
      <w:r w:rsidRPr="00B832BA">
        <w:rPr>
          <w:rFonts w:ascii="Times New Roman" w:eastAsia="Times New Roman" w:hAnsi="Times New Roman" w:cs="Times New Roman"/>
          <w:sz w:val="24"/>
          <w:szCs w:val="24"/>
          <w:lang w:eastAsia="en-GB"/>
        </w:rPr>
        <w:t xml:space="preserve"> </w:t>
      </w:r>
      <w:proofErr w:type="spellStart"/>
      <w:r w:rsidRPr="00B832BA">
        <w:rPr>
          <w:rFonts w:ascii="Times New Roman" w:eastAsia="Times New Roman" w:hAnsi="Times New Roman" w:cs="Times New Roman"/>
          <w:sz w:val="24"/>
          <w:szCs w:val="24"/>
          <w:lang w:eastAsia="en-GB"/>
        </w:rPr>
        <w:t>цилиндрическим</w:t>
      </w:r>
      <w:proofErr w:type="spellEnd"/>
      <w:r w:rsidRPr="00B832BA">
        <w:rPr>
          <w:rFonts w:ascii="Times New Roman" w:eastAsia="Times New Roman" w:hAnsi="Times New Roman" w:cs="Times New Roman"/>
          <w:sz w:val="24"/>
          <w:szCs w:val="24"/>
          <w:lang w:eastAsia="en-GB"/>
        </w:rPr>
        <w:t xml:space="preserve"> </w:t>
      </w:r>
      <w:proofErr w:type="spellStart"/>
      <w:r w:rsidRPr="00B832BA">
        <w:rPr>
          <w:rFonts w:ascii="Times New Roman" w:eastAsia="Times New Roman" w:hAnsi="Times New Roman" w:cs="Times New Roman"/>
          <w:sz w:val="24"/>
          <w:szCs w:val="24"/>
          <w:lang w:eastAsia="en-GB"/>
        </w:rPr>
        <w:t>поверхностям</w:t>
      </w:r>
      <w:proofErr w:type="spellEnd"/>
      <w:r w:rsidRPr="00B832BA">
        <w:rPr>
          <w:rFonts w:ascii="Times New Roman" w:eastAsia="Times New Roman" w:hAnsi="Times New Roman" w:cs="Times New Roman"/>
          <w:sz w:val="24"/>
          <w:szCs w:val="24"/>
          <w:lang w:eastAsia="en-GB"/>
        </w:rPr>
        <w:t>.</w:t>
      </w:r>
      <w:proofErr w:type="gramEnd"/>
    </w:p>
    <w:p w:rsidR="00B832BA" w:rsidRPr="00AC175E" w:rsidRDefault="00B832BA" w:rsidP="00AC175E">
      <w:pPr>
        <w:spacing w:before="100" w:beforeAutospacing="1" w:after="100" w:afterAutospacing="1" w:line="240" w:lineRule="auto"/>
        <w:outlineLvl w:val="0"/>
        <w:rPr>
          <w:rFonts w:ascii="Times New Roman" w:eastAsia="Times New Roman" w:hAnsi="Times New Roman" w:cs="Times New Roman"/>
          <w:b/>
          <w:bCs/>
          <w:kern w:val="36"/>
          <w:sz w:val="48"/>
          <w:szCs w:val="48"/>
          <w:lang w:val="ru-RU" w:eastAsia="en-GB"/>
        </w:rPr>
      </w:pPr>
    </w:p>
    <w:p w:rsidR="00AC175E" w:rsidRPr="00AC175E" w:rsidRDefault="00AC175E" w:rsidP="00AC175E">
      <w:pPr>
        <w:pStyle w:val="a6"/>
        <w:jc w:val="both"/>
        <w:rPr>
          <w:lang w:val="ru-RU" w:eastAsia="en-GB"/>
        </w:rPr>
      </w:pPr>
      <w:proofErr w:type="spellStart"/>
      <w:r w:rsidRPr="00AC175E">
        <w:rPr>
          <w:b/>
          <w:bCs/>
          <w:i/>
          <w:iCs/>
          <w:lang w:val="ru-RU" w:eastAsia="en-GB"/>
        </w:rPr>
        <w:lastRenderedPageBreak/>
        <w:t>Гидролинии</w:t>
      </w:r>
      <w:proofErr w:type="spellEnd"/>
      <w:r w:rsidRPr="00AC175E">
        <w:rPr>
          <w:b/>
          <w:bCs/>
          <w:i/>
          <w:iCs/>
          <w:lang w:val="ru-RU" w:eastAsia="en-GB"/>
        </w:rPr>
        <w:t xml:space="preserve"> </w:t>
      </w:r>
      <w:r w:rsidRPr="00AC175E">
        <w:rPr>
          <w:lang w:val="ru-RU" w:eastAsia="en-GB"/>
        </w:rPr>
        <w:t xml:space="preserve">– устройства, предназначенные для объединения отдельных элементов объемного гидропривода в </w:t>
      </w:r>
      <w:proofErr w:type="gramStart"/>
      <w:r w:rsidRPr="00AC175E">
        <w:rPr>
          <w:lang w:val="ru-RU" w:eastAsia="en-GB"/>
        </w:rPr>
        <w:t>единую</w:t>
      </w:r>
      <w:proofErr w:type="gramEnd"/>
      <w:r w:rsidRPr="00AC175E">
        <w:rPr>
          <w:lang w:val="ru-RU" w:eastAsia="en-GB"/>
        </w:rPr>
        <w:t xml:space="preserve"> </w:t>
      </w:r>
      <w:proofErr w:type="spellStart"/>
      <w:r w:rsidRPr="00AC175E">
        <w:rPr>
          <w:lang w:val="ru-RU" w:eastAsia="en-GB"/>
        </w:rPr>
        <w:t>гидросистему</w:t>
      </w:r>
      <w:proofErr w:type="spellEnd"/>
      <w:r w:rsidRPr="00AC175E">
        <w:rPr>
          <w:lang w:val="ru-RU" w:eastAsia="en-GB"/>
        </w:rPr>
        <w:t>. По ним происходит движение раб</w:t>
      </w:r>
      <w:proofErr w:type="gramStart"/>
      <w:r w:rsidRPr="00AC175E">
        <w:rPr>
          <w:lang w:val="ru-RU" w:eastAsia="en-GB"/>
        </w:rPr>
        <w:t>.</w:t>
      </w:r>
      <w:proofErr w:type="gramEnd"/>
      <w:r w:rsidRPr="00AC175E">
        <w:rPr>
          <w:lang w:val="ru-RU" w:eastAsia="en-GB"/>
        </w:rPr>
        <w:t xml:space="preserve"> </w:t>
      </w:r>
      <w:proofErr w:type="gramStart"/>
      <w:r w:rsidRPr="00AC175E">
        <w:rPr>
          <w:lang w:val="ru-RU" w:eastAsia="en-GB"/>
        </w:rPr>
        <w:t>ж</w:t>
      </w:r>
      <w:proofErr w:type="gramEnd"/>
      <w:r w:rsidRPr="00AC175E">
        <w:rPr>
          <w:lang w:val="ru-RU" w:eastAsia="en-GB"/>
        </w:rPr>
        <w:t xml:space="preserve">идкости от одного </w:t>
      </w:r>
      <w:proofErr w:type="spellStart"/>
      <w:r w:rsidRPr="00AC175E">
        <w:rPr>
          <w:lang w:val="ru-RU" w:eastAsia="en-GB"/>
        </w:rPr>
        <w:t>гидроаппарата</w:t>
      </w:r>
      <w:proofErr w:type="spellEnd"/>
      <w:r w:rsidRPr="00AC175E">
        <w:rPr>
          <w:lang w:val="ru-RU" w:eastAsia="en-GB"/>
        </w:rPr>
        <w:t xml:space="preserve"> к другому.</w:t>
      </w:r>
    </w:p>
    <w:p w:rsidR="00AC175E" w:rsidRPr="00AC175E" w:rsidRDefault="00AC175E" w:rsidP="00AC175E">
      <w:pPr>
        <w:pStyle w:val="a6"/>
        <w:jc w:val="both"/>
        <w:rPr>
          <w:lang w:val="ru-RU" w:eastAsia="en-GB"/>
        </w:rPr>
      </w:pPr>
      <w:r w:rsidRPr="00AC175E">
        <w:rPr>
          <w:u w:val="single"/>
          <w:lang w:val="ru-RU" w:eastAsia="en-GB"/>
        </w:rPr>
        <w:t>Типы</w:t>
      </w:r>
      <w:r w:rsidRPr="00AC175E">
        <w:rPr>
          <w:lang w:val="ru-RU" w:eastAsia="en-GB"/>
        </w:rPr>
        <w:t xml:space="preserve"> </w:t>
      </w:r>
      <w:proofErr w:type="spellStart"/>
      <w:r w:rsidRPr="00AC175E">
        <w:rPr>
          <w:lang w:val="ru-RU" w:eastAsia="en-GB"/>
        </w:rPr>
        <w:t>гидролиний</w:t>
      </w:r>
      <w:proofErr w:type="spellEnd"/>
      <w:r w:rsidRPr="00AC175E">
        <w:rPr>
          <w:lang w:val="ru-RU" w:eastAsia="en-GB"/>
        </w:rPr>
        <w:t xml:space="preserve">: </w:t>
      </w:r>
      <w:r w:rsidRPr="00AC175E">
        <w:rPr>
          <w:u w:val="single"/>
          <w:lang w:val="ru-RU" w:eastAsia="en-GB"/>
        </w:rPr>
        <w:t>всасывающа</w:t>
      </w:r>
      <w:proofErr w:type="gramStart"/>
      <w:r w:rsidRPr="00AC175E">
        <w:rPr>
          <w:u w:val="single"/>
          <w:lang w:val="ru-RU" w:eastAsia="en-GB"/>
        </w:rPr>
        <w:t>я</w:t>
      </w:r>
      <w:r w:rsidRPr="00AC175E">
        <w:rPr>
          <w:lang w:val="ru-RU" w:eastAsia="en-GB"/>
        </w:rPr>
        <w:t>(</w:t>
      </w:r>
      <w:proofErr w:type="gramEnd"/>
      <w:r w:rsidRPr="00AC175E">
        <w:rPr>
          <w:lang w:val="ru-RU" w:eastAsia="en-GB"/>
        </w:rPr>
        <w:t>по кот. раб. жидкость движется к насосу);</w:t>
      </w:r>
      <w:r w:rsidRPr="00AC175E">
        <w:rPr>
          <w:u w:val="single"/>
          <w:lang w:val="ru-RU" w:eastAsia="en-GB"/>
        </w:rPr>
        <w:t>напорная</w:t>
      </w:r>
      <w:r w:rsidRPr="00AC175E">
        <w:rPr>
          <w:lang w:val="ru-RU" w:eastAsia="en-GB"/>
        </w:rPr>
        <w:t xml:space="preserve">(по кот. раб. жидкость движется от насоса или </w:t>
      </w:r>
      <w:proofErr w:type="spellStart"/>
      <w:r w:rsidRPr="00AC175E">
        <w:rPr>
          <w:lang w:val="ru-RU" w:eastAsia="en-GB"/>
        </w:rPr>
        <w:t>гидроаккумулятора</w:t>
      </w:r>
      <w:proofErr w:type="spellEnd"/>
      <w:r w:rsidRPr="00AC175E">
        <w:rPr>
          <w:lang w:val="ru-RU" w:eastAsia="en-GB"/>
        </w:rPr>
        <w:t xml:space="preserve"> к </w:t>
      </w:r>
      <w:proofErr w:type="spellStart"/>
      <w:r w:rsidRPr="00AC175E">
        <w:rPr>
          <w:lang w:val="ru-RU" w:eastAsia="en-GB"/>
        </w:rPr>
        <w:t>гидродвигателю</w:t>
      </w:r>
      <w:proofErr w:type="spellEnd"/>
      <w:r w:rsidRPr="00AC175E">
        <w:rPr>
          <w:lang w:val="ru-RU" w:eastAsia="en-GB"/>
        </w:rPr>
        <w:t>);</w:t>
      </w:r>
      <w:r w:rsidRPr="00AC175E">
        <w:rPr>
          <w:u w:val="single"/>
          <w:lang w:val="ru-RU" w:eastAsia="en-GB"/>
        </w:rPr>
        <w:t>сливная</w:t>
      </w:r>
      <w:r w:rsidRPr="00AC175E">
        <w:rPr>
          <w:lang w:val="ru-RU" w:eastAsia="en-GB"/>
        </w:rPr>
        <w:t xml:space="preserve">(по кот. раб. жидкость(р.ж.) сливается в </w:t>
      </w:r>
      <w:proofErr w:type="spellStart"/>
      <w:r w:rsidRPr="00AC175E">
        <w:rPr>
          <w:lang w:val="ru-RU" w:eastAsia="en-GB"/>
        </w:rPr>
        <w:t>гидробак</w:t>
      </w:r>
      <w:proofErr w:type="spellEnd"/>
      <w:r w:rsidRPr="00AC175E">
        <w:rPr>
          <w:lang w:val="ru-RU" w:eastAsia="en-GB"/>
        </w:rPr>
        <w:t>);</w:t>
      </w:r>
      <w:r w:rsidRPr="00AC175E">
        <w:rPr>
          <w:u w:val="single"/>
          <w:lang w:val="ru-RU" w:eastAsia="en-GB"/>
        </w:rPr>
        <w:t>управления</w:t>
      </w:r>
      <w:r w:rsidRPr="00AC175E">
        <w:rPr>
          <w:lang w:val="ru-RU" w:eastAsia="en-GB"/>
        </w:rPr>
        <w:t>(по кот. р.ж. движется к устройствам управления и регулирования);</w:t>
      </w:r>
      <w:r w:rsidRPr="00AC175E">
        <w:rPr>
          <w:u w:val="single"/>
          <w:lang w:val="ru-RU" w:eastAsia="en-GB"/>
        </w:rPr>
        <w:t>дренажная</w:t>
      </w:r>
      <w:r w:rsidRPr="00AC175E">
        <w:rPr>
          <w:lang w:val="ru-RU" w:eastAsia="en-GB"/>
        </w:rPr>
        <w:t>(</w:t>
      </w:r>
      <w:proofErr w:type="spellStart"/>
      <w:r w:rsidRPr="00AC175E">
        <w:rPr>
          <w:lang w:val="ru-RU" w:eastAsia="en-GB"/>
        </w:rPr>
        <w:t>предназнанена</w:t>
      </w:r>
      <w:proofErr w:type="spellEnd"/>
      <w:r w:rsidRPr="00AC175E">
        <w:rPr>
          <w:lang w:val="ru-RU" w:eastAsia="en-GB"/>
        </w:rPr>
        <w:t xml:space="preserve"> для отвода утечек р.ж. от гидроагрегатов в </w:t>
      </w:r>
      <w:proofErr w:type="spellStart"/>
      <w:r w:rsidRPr="00AC175E">
        <w:rPr>
          <w:lang w:val="ru-RU" w:eastAsia="en-GB"/>
        </w:rPr>
        <w:t>гидробак</w:t>
      </w:r>
      <w:proofErr w:type="spellEnd"/>
      <w:r w:rsidRPr="00AC175E">
        <w:rPr>
          <w:lang w:val="ru-RU" w:eastAsia="en-GB"/>
        </w:rPr>
        <w:t>).</w:t>
      </w:r>
    </w:p>
    <w:p w:rsidR="00AC175E" w:rsidRPr="00AC175E" w:rsidRDefault="00AC175E" w:rsidP="00AC175E">
      <w:pPr>
        <w:pStyle w:val="a6"/>
        <w:jc w:val="both"/>
        <w:rPr>
          <w:lang w:val="ru-RU" w:eastAsia="en-GB"/>
        </w:rPr>
      </w:pPr>
      <w:r w:rsidRPr="00AC175E">
        <w:rPr>
          <w:lang w:val="ru-RU" w:eastAsia="en-GB"/>
        </w:rPr>
        <w:t xml:space="preserve">Расчетное значение </w:t>
      </w:r>
      <w:proofErr w:type="spellStart"/>
      <w:r w:rsidRPr="00AC175E">
        <w:rPr>
          <w:lang w:val="ru-RU" w:eastAsia="en-GB"/>
        </w:rPr>
        <w:t>внутр</w:t>
      </w:r>
      <w:proofErr w:type="spellEnd"/>
      <w:r w:rsidRPr="00AC175E">
        <w:rPr>
          <w:lang w:val="ru-RU" w:eastAsia="en-GB"/>
        </w:rPr>
        <w:t xml:space="preserve">. Диаметра трубы </w:t>
      </w:r>
      <w:proofErr w:type="spellStart"/>
      <w:r w:rsidRPr="00AC175E">
        <w:rPr>
          <w:lang w:eastAsia="en-GB"/>
        </w:rPr>
        <w:t>d</w:t>
      </w:r>
      <w:r w:rsidRPr="00AC175E">
        <w:rPr>
          <w:vertAlign w:val="subscript"/>
          <w:lang w:eastAsia="en-GB"/>
        </w:rPr>
        <w:t>p</w:t>
      </w:r>
      <w:proofErr w:type="spellEnd"/>
      <w:r w:rsidRPr="00AC175E">
        <w:rPr>
          <w:lang w:val="ru-RU" w:eastAsia="en-GB"/>
        </w:rPr>
        <w:t xml:space="preserve"> или канала определяется по формуле:</w:t>
      </w:r>
      <w:r>
        <w:rPr>
          <w:noProof/>
          <w:lang w:eastAsia="en-GB"/>
        </w:rPr>
        <w:drawing>
          <wp:inline distT="0" distB="0" distL="0" distR="0">
            <wp:extent cx="861695" cy="419735"/>
            <wp:effectExtent l="19050" t="0" r="0" b="0"/>
            <wp:docPr id="1" name="Рисунок 1" descr="https://studfile.net/html/2706/988/html_ulrkYTXaf7.PENi/img-sIFa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988/html_ulrkYTXaf7.PENi/img-sIFatc.png"/>
                    <pic:cNvPicPr>
                      <a:picLocks noChangeAspect="1" noChangeArrowheads="1"/>
                    </pic:cNvPicPr>
                  </pic:nvPicPr>
                  <pic:blipFill>
                    <a:blip r:embed="rId12"/>
                    <a:srcRect/>
                    <a:stretch>
                      <a:fillRect/>
                    </a:stretch>
                  </pic:blipFill>
                  <pic:spPr bwMode="auto">
                    <a:xfrm>
                      <a:off x="0" y="0"/>
                      <a:ext cx="861695" cy="419735"/>
                    </a:xfrm>
                    <a:prstGeom prst="rect">
                      <a:avLst/>
                    </a:prstGeom>
                    <a:noFill/>
                    <a:ln w="9525">
                      <a:noFill/>
                      <a:miter lim="800000"/>
                      <a:headEnd/>
                      <a:tailEnd/>
                    </a:ln>
                  </pic:spPr>
                </pic:pic>
              </a:graphicData>
            </a:graphic>
          </wp:inline>
        </w:drawing>
      </w:r>
      <w:r w:rsidRPr="00AC175E">
        <w:rPr>
          <w:lang w:val="ru-RU" w:eastAsia="en-GB"/>
        </w:rPr>
        <w:t>,</w:t>
      </w:r>
    </w:p>
    <w:p w:rsidR="00AC175E" w:rsidRPr="00AC175E" w:rsidRDefault="00AC175E" w:rsidP="00AC175E">
      <w:pPr>
        <w:pStyle w:val="a6"/>
        <w:jc w:val="both"/>
        <w:rPr>
          <w:lang w:val="ru-RU" w:eastAsia="en-GB"/>
        </w:rPr>
      </w:pPr>
      <w:r w:rsidRPr="00AC175E">
        <w:rPr>
          <w:lang w:val="ru-RU" w:eastAsia="en-GB"/>
        </w:rPr>
        <w:t xml:space="preserve">где </w:t>
      </w:r>
      <w:r w:rsidRPr="00AC175E">
        <w:rPr>
          <w:lang w:eastAsia="en-GB"/>
        </w:rPr>
        <w:t>Q</w:t>
      </w:r>
      <w:r w:rsidRPr="00AC175E">
        <w:rPr>
          <w:lang w:val="ru-RU" w:eastAsia="en-GB"/>
        </w:rPr>
        <w:t xml:space="preserve"> – заданная величина расхода </w:t>
      </w:r>
      <w:proofErr w:type="gramStart"/>
      <w:r w:rsidRPr="00AC175E">
        <w:rPr>
          <w:lang w:val="ru-RU" w:eastAsia="en-GB"/>
        </w:rPr>
        <w:t>р.ж</w:t>
      </w:r>
      <w:proofErr w:type="gramEnd"/>
      <w:r w:rsidRPr="00AC175E">
        <w:rPr>
          <w:lang w:val="ru-RU" w:eastAsia="en-GB"/>
        </w:rPr>
        <w:t>. через трубу или канал.</w:t>
      </w:r>
    </w:p>
    <w:p w:rsidR="00AC175E" w:rsidRPr="00AC175E" w:rsidRDefault="00AC175E" w:rsidP="00AC175E">
      <w:pPr>
        <w:pStyle w:val="a6"/>
        <w:jc w:val="both"/>
        <w:rPr>
          <w:lang w:val="ru-RU" w:eastAsia="en-GB"/>
        </w:rPr>
      </w:pPr>
      <w:r w:rsidRPr="00AC175E">
        <w:rPr>
          <w:lang w:val="ru-RU" w:eastAsia="en-GB"/>
        </w:rPr>
        <w:t xml:space="preserve">Для тонкостенных труб толщина стенки опр. по формуле: </w:t>
      </w:r>
      <w:r>
        <w:rPr>
          <w:noProof/>
          <w:lang w:eastAsia="en-GB"/>
        </w:rPr>
        <w:drawing>
          <wp:inline distT="0" distB="0" distL="0" distR="0">
            <wp:extent cx="569595" cy="382270"/>
            <wp:effectExtent l="19050" t="0" r="1905" b="0"/>
            <wp:docPr id="2" name="Рисунок 2" descr="https://studfile.net/html/2706/988/html_ulrkYTXaf7.PENi/img-o4Tq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net/html/2706/988/html_ulrkYTXaf7.PENi/img-o4TqB8.png"/>
                    <pic:cNvPicPr>
                      <a:picLocks noChangeAspect="1" noChangeArrowheads="1"/>
                    </pic:cNvPicPr>
                  </pic:nvPicPr>
                  <pic:blipFill>
                    <a:blip r:embed="rId13"/>
                    <a:srcRect/>
                    <a:stretch>
                      <a:fillRect/>
                    </a:stretch>
                  </pic:blipFill>
                  <pic:spPr bwMode="auto">
                    <a:xfrm>
                      <a:off x="0" y="0"/>
                      <a:ext cx="569595" cy="382270"/>
                    </a:xfrm>
                    <a:prstGeom prst="rect">
                      <a:avLst/>
                    </a:prstGeom>
                    <a:noFill/>
                    <a:ln w="9525">
                      <a:noFill/>
                      <a:miter lim="800000"/>
                      <a:headEnd/>
                      <a:tailEnd/>
                    </a:ln>
                  </pic:spPr>
                </pic:pic>
              </a:graphicData>
            </a:graphic>
          </wp:inline>
        </w:drawing>
      </w:r>
      <w:r w:rsidRPr="00AC175E">
        <w:rPr>
          <w:lang w:val="ru-RU" w:eastAsia="en-GB"/>
        </w:rPr>
        <w:t>,где</w:t>
      </w:r>
      <w:proofErr w:type="gramStart"/>
      <w:r w:rsidRPr="00AC175E">
        <w:rPr>
          <w:lang w:eastAsia="en-GB"/>
        </w:rPr>
        <w:t>p</w:t>
      </w:r>
      <w:proofErr w:type="gramEnd"/>
      <w:r w:rsidRPr="00AC175E">
        <w:rPr>
          <w:lang w:val="ru-RU" w:eastAsia="en-GB"/>
        </w:rPr>
        <w:t xml:space="preserve"> – максимальное давление р.ж.</w:t>
      </w:r>
      <w:r>
        <w:rPr>
          <w:noProof/>
          <w:lang w:eastAsia="en-GB"/>
        </w:rPr>
        <w:drawing>
          <wp:inline distT="0" distB="0" distL="0" distR="0">
            <wp:extent cx="299720" cy="187325"/>
            <wp:effectExtent l="19050" t="0" r="5080" b="0"/>
            <wp:docPr id="3" name="Рисунок 3" descr="https://studfile.net/html/2706/988/html_ulrkYTXaf7.PENi/img-HvGD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2706/988/html_ulrkYTXaf7.PENi/img-HvGDG1.png"/>
                    <pic:cNvPicPr>
                      <a:picLocks noChangeAspect="1" noChangeArrowheads="1"/>
                    </pic:cNvPicPr>
                  </pic:nvPicPr>
                  <pic:blipFill>
                    <a:blip r:embed="rId14"/>
                    <a:srcRect/>
                    <a:stretch>
                      <a:fillRect/>
                    </a:stretch>
                  </pic:blipFill>
                  <pic:spPr bwMode="auto">
                    <a:xfrm>
                      <a:off x="0" y="0"/>
                      <a:ext cx="299720" cy="187325"/>
                    </a:xfrm>
                    <a:prstGeom prst="rect">
                      <a:avLst/>
                    </a:prstGeom>
                    <a:noFill/>
                    <a:ln w="9525">
                      <a:noFill/>
                      <a:miter lim="800000"/>
                      <a:headEnd/>
                      <a:tailEnd/>
                    </a:ln>
                  </pic:spPr>
                </pic:pic>
              </a:graphicData>
            </a:graphic>
          </wp:inline>
        </w:drawing>
      </w:r>
      <w:r w:rsidRPr="00AC175E">
        <w:rPr>
          <w:lang w:val="ru-RU" w:eastAsia="en-GB"/>
        </w:rPr>
        <w:t xml:space="preserve">- </w:t>
      </w:r>
      <w:proofErr w:type="spellStart"/>
      <w:r w:rsidRPr="00AC175E">
        <w:rPr>
          <w:lang w:val="ru-RU" w:eastAsia="en-GB"/>
        </w:rPr>
        <w:t>допуст</w:t>
      </w:r>
      <w:proofErr w:type="spellEnd"/>
      <w:r w:rsidRPr="00AC175E">
        <w:rPr>
          <w:lang w:val="ru-RU" w:eastAsia="en-GB"/>
        </w:rPr>
        <w:t>. Напряжение материала трубы на разрыв.</w:t>
      </w:r>
    </w:p>
    <w:p w:rsidR="00AC175E" w:rsidRPr="00AC175E" w:rsidRDefault="00AC175E" w:rsidP="00AC175E">
      <w:pPr>
        <w:pStyle w:val="a6"/>
        <w:jc w:val="both"/>
        <w:rPr>
          <w:lang w:val="ru-RU" w:eastAsia="en-GB"/>
        </w:rPr>
      </w:pPr>
      <w:r w:rsidRPr="00AC175E">
        <w:rPr>
          <w:lang w:val="ru-RU" w:eastAsia="en-GB"/>
        </w:rPr>
        <w:t xml:space="preserve">По </w:t>
      </w:r>
      <w:r w:rsidRPr="00AC175E">
        <w:rPr>
          <w:u w:val="single"/>
          <w:lang w:val="ru-RU" w:eastAsia="en-GB"/>
        </w:rPr>
        <w:t>конструкции</w:t>
      </w:r>
      <w:r w:rsidRPr="00AC175E">
        <w:rPr>
          <w:lang w:val="ru-RU" w:eastAsia="en-GB"/>
        </w:rPr>
        <w:t xml:space="preserve"> трубопроводы бывают </w:t>
      </w:r>
      <w:r w:rsidRPr="00AC175E">
        <w:rPr>
          <w:u w:val="single"/>
          <w:lang w:val="ru-RU" w:eastAsia="en-GB"/>
        </w:rPr>
        <w:t>жестки</w:t>
      </w:r>
      <w:proofErr w:type="gramStart"/>
      <w:r w:rsidRPr="00AC175E">
        <w:rPr>
          <w:u w:val="single"/>
          <w:lang w:val="ru-RU" w:eastAsia="en-GB"/>
        </w:rPr>
        <w:t>е</w:t>
      </w:r>
      <w:r w:rsidRPr="00AC175E">
        <w:rPr>
          <w:lang w:val="ru-RU" w:eastAsia="en-GB"/>
        </w:rPr>
        <w:t>(</w:t>
      </w:r>
      <w:proofErr w:type="gramEnd"/>
      <w:r w:rsidRPr="00AC175E">
        <w:rPr>
          <w:lang w:val="ru-RU" w:eastAsia="en-GB"/>
        </w:rPr>
        <w:t xml:space="preserve">стальные бесшовные холоднотянутые трубы или трубы из цветных металлов. Соединение: пайка, </w:t>
      </w:r>
      <w:proofErr w:type="spellStart"/>
      <w:r w:rsidRPr="00AC175E">
        <w:rPr>
          <w:lang w:val="ru-RU" w:eastAsia="en-GB"/>
        </w:rPr>
        <w:t>соед</w:t>
      </w:r>
      <w:proofErr w:type="spellEnd"/>
      <w:r w:rsidRPr="00AC175E">
        <w:rPr>
          <w:lang w:val="ru-RU" w:eastAsia="en-GB"/>
        </w:rPr>
        <w:t xml:space="preserve">. с развальцовкой, по </w:t>
      </w:r>
      <w:proofErr w:type="spellStart"/>
      <w:r w:rsidRPr="00AC175E">
        <w:rPr>
          <w:lang w:val="ru-RU" w:eastAsia="en-GB"/>
        </w:rPr>
        <w:t>внутр</w:t>
      </w:r>
      <w:proofErr w:type="spellEnd"/>
      <w:r w:rsidRPr="00AC175E">
        <w:rPr>
          <w:lang w:val="ru-RU" w:eastAsia="en-GB"/>
        </w:rPr>
        <w:t xml:space="preserve">. конусу, с врезающимися кольцами, фланцевое соединение) и </w:t>
      </w:r>
      <w:r w:rsidRPr="00AC175E">
        <w:rPr>
          <w:u w:val="single"/>
          <w:lang w:val="ru-RU" w:eastAsia="en-GB"/>
        </w:rPr>
        <w:t>гибки</w:t>
      </w:r>
      <w:proofErr w:type="gramStart"/>
      <w:r w:rsidRPr="00AC175E">
        <w:rPr>
          <w:u w:val="single"/>
          <w:lang w:val="ru-RU" w:eastAsia="en-GB"/>
        </w:rPr>
        <w:t>е</w:t>
      </w:r>
      <w:r w:rsidRPr="00AC175E">
        <w:rPr>
          <w:lang w:val="ru-RU" w:eastAsia="en-GB"/>
        </w:rPr>
        <w:t>(</w:t>
      </w:r>
      <w:proofErr w:type="gramEnd"/>
      <w:r w:rsidRPr="00AC175E">
        <w:rPr>
          <w:lang w:val="ru-RU" w:eastAsia="en-GB"/>
        </w:rPr>
        <w:t xml:space="preserve">применяют для </w:t>
      </w:r>
      <w:proofErr w:type="spellStart"/>
      <w:r w:rsidRPr="00AC175E">
        <w:rPr>
          <w:lang w:val="ru-RU" w:eastAsia="en-GB"/>
        </w:rPr>
        <w:t>соед-ния</w:t>
      </w:r>
      <w:proofErr w:type="spellEnd"/>
      <w:r w:rsidRPr="00AC175E">
        <w:rPr>
          <w:lang w:val="ru-RU" w:eastAsia="en-GB"/>
        </w:rPr>
        <w:t xml:space="preserve"> элементов </w:t>
      </w:r>
      <w:proofErr w:type="spellStart"/>
      <w:r w:rsidRPr="00AC175E">
        <w:rPr>
          <w:lang w:val="ru-RU" w:eastAsia="en-GB"/>
        </w:rPr>
        <w:t>гидропривода,расположенных</w:t>
      </w:r>
      <w:proofErr w:type="spellEnd"/>
      <w:r w:rsidRPr="00AC175E">
        <w:rPr>
          <w:lang w:val="ru-RU" w:eastAsia="en-GB"/>
        </w:rPr>
        <w:t xml:space="preserve"> на подвижных частях машин. При этом возможно относительное перемещение элементов гидропривода относительно друг друга. В основном применяют резинотканевые шланги, наз. рукавами </w:t>
      </w:r>
      <w:proofErr w:type="spellStart"/>
      <w:r w:rsidRPr="00AC175E">
        <w:rPr>
          <w:lang w:val="ru-RU" w:eastAsia="en-GB"/>
        </w:rPr>
        <w:t>выс</w:t>
      </w:r>
      <w:proofErr w:type="spellEnd"/>
      <w:r w:rsidRPr="00AC175E">
        <w:rPr>
          <w:lang w:val="ru-RU" w:eastAsia="en-GB"/>
        </w:rPr>
        <w:t xml:space="preserve">. давления. </w:t>
      </w:r>
      <w:proofErr w:type="gramStart"/>
      <w:r w:rsidRPr="00AC175E">
        <w:rPr>
          <w:lang w:val="ru-RU" w:eastAsia="en-GB"/>
        </w:rPr>
        <w:t xml:space="preserve">Рукава имеют </w:t>
      </w:r>
      <w:proofErr w:type="spellStart"/>
      <w:r w:rsidRPr="00AC175E">
        <w:rPr>
          <w:lang w:val="ru-RU" w:eastAsia="en-GB"/>
        </w:rPr>
        <w:t>внутр</w:t>
      </w:r>
      <w:proofErr w:type="spellEnd"/>
      <w:r w:rsidRPr="00AC175E">
        <w:rPr>
          <w:lang w:val="ru-RU" w:eastAsia="en-GB"/>
        </w:rPr>
        <w:t>. резиновый слой, хлопчатобумажный слой, металлическую оплетку и внеш. толстый резиновый слой.)</w:t>
      </w:r>
      <w:proofErr w:type="gramEnd"/>
    </w:p>
    <w:p w:rsidR="00AC175E" w:rsidRPr="00AC175E" w:rsidRDefault="00AC175E" w:rsidP="00AC175E">
      <w:pPr>
        <w:pStyle w:val="a6"/>
        <w:jc w:val="both"/>
        <w:rPr>
          <w:ins w:id="0" w:author="Unknown"/>
          <w:lang w:val="ru-RU" w:eastAsia="en-GB"/>
        </w:rPr>
      </w:pPr>
      <w:proofErr w:type="spellStart"/>
      <w:ins w:id="1" w:author="Unknown">
        <w:r w:rsidRPr="00AC175E">
          <w:rPr>
            <w:lang w:val="ru-RU" w:eastAsia="en-GB"/>
          </w:rPr>
          <w:t>Соед-ние</w:t>
        </w:r>
        <w:proofErr w:type="spellEnd"/>
        <w:r w:rsidRPr="00AC175E">
          <w:rPr>
            <w:lang w:val="ru-RU" w:eastAsia="en-GB"/>
          </w:rPr>
          <w:t xml:space="preserve"> </w:t>
        </w:r>
        <w:proofErr w:type="gramStart"/>
        <w:r w:rsidRPr="00AC175E">
          <w:rPr>
            <w:lang w:val="ru-RU" w:eastAsia="en-GB"/>
          </w:rPr>
          <w:t>гибких</w:t>
        </w:r>
        <w:proofErr w:type="gramEnd"/>
        <w:r w:rsidRPr="00AC175E">
          <w:rPr>
            <w:lang w:val="ru-RU" w:eastAsia="en-GB"/>
          </w:rPr>
          <w:t xml:space="preserve">, как и жестких </w:t>
        </w:r>
        <w:proofErr w:type="spellStart"/>
        <w:r w:rsidRPr="00AC175E">
          <w:rPr>
            <w:lang w:val="ru-RU" w:eastAsia="en-GB"/>
          </w:rPr>
          <w:t>трубопр-ов</w:t>
        </w:r>
        <w:proofErr w:type="spellEnd"/>
        <w:r w:rsidRPr="00AC175E">
          <w:rPr>
            <w:lang w:val="ru-RU" w:eastAsia="en-GB"/>
          </w:rPr>
          <w:t xml:space="preserve">, </w:t>
        </w:r>
        <w:proofErr w:type="spellStart"/>
        <w:r w:rsidRPr="00AC175E">
          <w:rPr>
            <w:lang w:val="ru-RU" w:eastAsia="en-GB"/>
          </w:rPr>
          <w:t>произв-тся</w:t>
        </w:r>
        <w:proofErr w:type="spellEnd"/>
        <w:r w:rsidRPr="00AC175E">
          <w:rPr>
            <w:lang w:val="ru-RU" w:eastAsia="en-GB"/>
          </w:rPr>
          <w:t xml:space="preserve"> с помощью присоединительной арматуры.</w:t>
        </w:r>
      </w:ins>
    </w:p>
    <w:p w:rsidR="00AC175E" w:rsidRPr="00AC175E" w:rsidRDefault="00AC175E" w:rsidP="00AC175E">
      <w:pPr>
        <w:pStyle w:val="a6"/>
        <w:jc w:val="both"/>
        <w:rPr>
          <w:ins w:id="2" w:author="Unknown"/>
          <w:b/>
          <w:bCs/>
          <w:sz w:val="36"/>
          <w:szCs w:val="36"/>
          <w:lang w:val="ru-RU" w:eastAsia="en-GB"/>
        </w:rPr>
      </w:pPr>
      <w:ins w:id="3" w:author="Unknown">
        <w:r w:rsidRPr="00AC175E">
          <w:rPr>
            <w:b/>
            <w:bCs/>
            <w:sz w:val="36"/>
            <w:szCs w:val="36"/>
            <w:lang w:val="ru-RU" w:eastAsia="en-GB"/>
          </w:rPr>
          <w:t>5.Трубопроводы, классификация, характеристики.</w:t>
        </w:r>
      </w:ins>
    </w:p>
    <w:p w:rsidR="00AC175E" w:rsidRPr="00AC175E" w:rsidRDefault="00AC175E" w:rsidP="00AC175E">
      <w:pPr>
        <w:pStyle w:val="a6"/>
        <w:jc w:val="both"/>
        <w:rPr>
          <w:ins w:id="4" w:author="Unknown"/>
          <w:lang w:val="ru-RU" w:eastAsia="en-GB"/>
        </w:rPr>
      </w:pPr>
      <w:proofErr w:type="spellStart"/>
      <w:proofErr w:type="gramStart"/>
      <w:ins w:id="5" w:author="Unknown">
        <w:r w:rsidRPr="00AC175E">
          <w:rPr>
            <w:b/>
            <w:bCs/>
            <w:i/>
            <w:iCs/>
            <w:lang w:val="ru-RU" w:eastAsia="en-GB"/>
          </w:rPr>
          <w:t>Трубопрово́д</w:t>
        </w:r>
        <w:proofErr w:type="spellEnd"/>
        <w:proofErr w:type="gramEnd"/>
        <w:r w:rsidRPr="00AC175E">
          <w:rPr>
            <w:lang w:eastAsia="en-GB"/>
          </w:rPr>
          <w:t> </w:t>
        </w:r>
        <w:r w:rsidRPr="00AC175E">
          <w:rPr>
            <w:lang w:val="ru-RU" w:eastAsia="en-GB"/>
          </w:rPr>
          <w:t>— искусственное сооружение, предназначенное для транспортировки газообразных и жидких веществ, а также твёрдого топлива и иных твёрдых веществ в виде раствора под воздействием разницы давлений в поперечных сечениях трубы.</w:t>
        </w:r>
      </w:ins>
    </w:p>
    <w:p w:rsidR="00AC175E" w:rsidRPr="00AC175E" w:rsidRDefault="00AC175E" w:rsidP="00AC175E">
      <w:pPr>
        <w:pStyle w:val="a6"/>
        <w:jc w:val="both"/>
        <w:rPr>
          <w:ins w:id="6" w:author="Unknown"/>
          <w:lang w:eastAsia="en-GB"/>
        </w:rPr>
      </w:pPr>
      <w:proofErr w:type="spellStart"/>
      <w:ins w:id="7" w:author="Unknown">
        <w:r w:rsidRPr="00AC175E">
          <w:rPr>
            <w:b/>
            <w:bCs/>
            <w:i/>
            <w:iCs/>
            <w:lang w:eastAsia="en-GB"/>
          </w:rPr>
          <w:t>Классификация</w:t>
        </w:r>
        <w:proofErr w:type="spellEnd"/>
        <w:r w:rsidRPr="00AC175E">
          <w:rPr>
            <w:b/>
            <w:bCs/>
            <w:i/>
            <w:iCs/>
            <w:lang w:eastAsia="en-GB"/>
          </w:rPr>
          <w:t xml:space="preserve"> </w:t>
        </w:r>
        <w:proofErr w:type="spellStart"/>
        <w:r w:rsidRPr="00AC175E">
          <w:rPr>
            <w:b/>
            <w:bCs/>
            <w:i/>
            <w:iCs/>
            <w:lang w:eastAsia="en-GB"/>
          </w:rPr>
          <w:t>трубопроводов</w:t>
        </w:r>
        <w:proofErr w:type="spellEnd"/>
        <w:r w:rsidRPr="00AC175E">
          <w:rPr>
            <w:b/>
            <w:bCs/>
            <w:i/>
            <w:iCs/>
            <w:lang w:eastAsia="en-GB"/>
          </w:rPr>
          <w:t>:</w:t>
        </w:r>
      </w:ins>
    </w:p>
    <w:p w:rsidR="00AC175E" w:rsidRPr="00AC175E" w:rsidRDefault="00AC175E" w:rsidP="00AC175E">
      <w:pPr>
        <w:pStyle w:val="a6"/>
        <w:jc w:val="both"/>
        <w:rPr>
          <w:ins w:id="8" w:author="Unknown"/>
          <w:lang w:val="ru-RU" w:eastAsia="en-GB"/>
        </w:rPr>
      </w:pPr>
      <w:ins w:id="9" w:author="Unknown">
        <w:r w:rsidRPr="00AC175E">
          <w:rPr>
            <w:lang w:val="ru-RU" w:eastAsia="en-GB"/>
          </w:rPr>
          <w:t xml:space="preserve">По конструкции – </w:t>
        </w:r>
        <w:r w:rsidRPr="00AC175E">
          <w:rPr>
            <w:b/>
            <w:bCs/>
            <w:i/>
            <w:iCs/>
            <w:lang w:val="ru-RU" w:eastAsia="en-GB"/>
          </w:rPr>
          <w:t>гибкие</w:t>
        </w:r>
        <w:r w:rsidRPr="00AC175E">
          <w:rPr>
            <w:lang w:val="ru-RU" w:eastAsia="en-GB"/>
          </w:rPr>
          <w:t xml:space="preserve"> (применяют для соединения элементов гидропривода, расположенных на подвижных частях машин; представляет собой резинотканевые шланги, называемые рукавами высокого давлени</w:t>
        </w:r>
        <w:proofErr w:type="gramStart"/>
        <w:r w:rsidRPr="00AC175E">
          <w:rPr>
            <w:lang w:val="ru-RU" w:eastAsia="en-GB"/>
          </w:rPr>
          <w:t>я(</w:t>
        </w:r>
        <w:proofErr w:type="gramEnd"/>
        <w:r w:rsidRPr="00AC175E">
          <w:rPr>
            <w:lang w:val="ru-RU" w:eastAsia="en-GB"/>
          </w:rPr>
          <w:t xml:space="preserve">РВД), РВД имеет внутренний резиновый слой, затем хлопчатобумажный слой, металлическую оплётку и внешний толстый резиновый слой) и </w:t>
        </w:r>
        <w:r w:rsidRPr="00AC175E">
          <w:rPr>
            <w:b/>
            <w:bCs/>
            <w:i/>
            <w:iCs/>
            <w:lang w:val="ru-RU" w:eastAsia="en-GB"/>
          </w:rPr>
          <w:t>жёсткие</w:t>
        </w:r>
        <w:r w:rsidRPr="00AC175E">
          <w:rPr>
            <w:lang w:val="ru-RU" w:eastAsia="en-GB"/>
          </w:rPr>
          <w:t xml:space="preserve"> (стальные бесшовные холоднотянутые трубы или трубы из цветных металлов(медь, алюминий))</w:t>
        </w:r>
      </w:ins>
    </w:p>
    <w:p w:rsidR="00AC175E" w:rsidRPr="00AC175E" w:rsidRDefault="00AC175E" w:rsidP="00AC175E">
      <w:pPr>
        <w:pStyle w:val="a6"/>
        <w:jc w:val="both"/>
        <w:rPr>
          <w:ins w:id="10" w:author="Unknown"/>
          <w:lang w:val="ru-RU" w:eastAsia="en-GB"/>
        </w:rPr>
      </w:pPr>
      <w:ins w:id="11" w:author="Unknown">
        <w:r w:rsidRPr="00AC175E">
          <w:rPr>
            <w:lang w:val="ru-RU" w:eastAsia="en-GB"/>
          </w:rPr>
          <w:t xml:space="preserve">РВД бывает: 1-го типа (с одной оплёткой, до 20 </w:t>
        </w:r>
        <w:proofErr w:type="spellStart"/>
        <w:r w:rsidRPr="00AC175E">
          <w:rPr>
            <w:lang w:val="ru-RU" w:eastAsia="en-GB"/>
          </w:rPr>
          <w:t>Мпа</w:t>
        </w:r>
        <w:proofErr w:type="spellEnd"/>
        <w:r w:rsidRPr="00AC175E">
          <w:rPr>
            <w:lang w:val="ru-RU" w:eastAsia="en-GB"/>
          </w:rPr>
          <w:t xml:space="preserve">), 2-го типа (с двойной оплёткой, до 30 </w:t>
        </w:r>
        <w:proofErr w:type="spellStart"/>
        <w:r w:rsidRPr="00AC175E">
          <w:rPr>
            <w:lang w:val="ru-RU" w:eastAsia="en-GB"/>
          </w:rPr>
          <w:t>Мпа</w:t>
        </w:r>
        <w:proofErr w:type="spellEnd"/>
        <w:r w:rsidRPr="00AC175E">
          <w:rPr>
            <w:lang w:val="ru-RU" w:eastAsia="en-GB"/>
          </w:rPr>
          <w:t xml:space="preserve">), </w:t>
        </w:r>
      </w:ins>
    </w:p>
    <w:p w:rsidR="00AC175E" w:rsidRPr="00AC175E" w:rsidRDefault="00AC175E" w:rsidP="00AC175E">
      <w:pPr>
        <w:pStyle w:val="a6"/>
        <w:jc w:val="both"/>
        <w:rPr>
          <w:ins w:id="12" w:author="Unknown"/>
          <w:lang w:val="ru-RU" w:eastAsia="en-GB"/>
        </w:rPr>
      </w:pPr>
      <w:ins w:id="13" w:author="Unknown">
        <w:r w:rsidRPr="00AC175E">
          <w:rPr>
            <w:lang w:val="ru-RU" w:eastAsia="en-GB"/>
          </w:rPr>
          <w:t xml:space="preserve">3-го типа </w:t>
        </w:r>
        <w:proofErr w:type="gramStart"/>
        <w:r w:rsidRPr="00AC175E">
          <w:rPr>
            <w:lang w:val="ru-RU" w:eastAsia="en-GB"/>
          </w:rPr>
          <w:t xml:space="preserve">( </w:t>
        </w:r>
        <w:proofErr w:type="gramEnd"/>
        <w:r w:rsidRPr="00AC175E">
          <w:rPr>
            <w:lang w:val="ru-RU" w:eastAsia="en-GB"/>
          </w:rPr>
          <w:t>с тройной оплёткой, при высоком давлении, при внутреннем диаметре до 40мм)</w:t>
        </w:r>
      </w:ins>
    </w:p>
    <w:p w:rsidR="00AC175E" w:rsidRPr="00AC175E" w:rsidRDefault="00AC175E" w:rsidP="00AC175E">
      <w:pPr>
        <w:pStyle w:val="a6"/>
        <w:jc w:val="both"/>
        <w:rPr>
          <w:ins w:id="14" w:author="Unknown"/>
          <w:lang w:val="ru-RU" w:eastAsia="en-GB"/>
        </w:rPr>
      </w:pPr>
      <w:ins w:id="15" w:author="Unknown">
        <w:r w:rsidRPr="00AC175E">
          <w:rPr>
            <w:lang w:val="ru-RU" w:eastAsia="en-GB"/>
          </w:rPr>
          <w:t xml:space="preserve">По наличию ответвлений – </w:t>
        </w:r>
        <w:r w:rsidRPr="00AC175E">
          <w:rPr>
            <w:b/>
            <w:bCs/>
            <w:i/>
            <w:iCs/>
            <w:lang w:val="ru-RU" w:eastAsia="en-GB"/>
          </w:rPr>
          <w:t>простые</w:t>
        </w:r>
        <w:r w:rsidRPr="00AC175E">
          <w:rPr>
            <w:lang w:val="ru-RU" w:eastAsia="en-GB"/>
          </w:rPr>
          <w:t xml:space="preserve"> (без ответвлений) и </w:t>
        </w:r>
        <w:r w:rsidRPr="00AC175E">
          <w:rPr>
            <w:b/>
            <w:bCs/>
            <w:i/>
            <w:iCs/>
            <w:lang w:val="ru-RU" w:eastAsia="en-GB"/>
          </w:rPr>
          <w:t>сложные</w:t>
        </w:r>
        <w:r w:rsidRPr="00AC175E">
          <w:rPr>
            <w:lang w:val="ru-RU" w:eastAsia="en-GB"/>
          </w:rPr>
          <w:t xml:space="preserve"> (содержит как последовательные, так и параллельные соединения или ветви разветвления).</w:t>
        </w:r>
      </w:ins>
    </w:p>
    <w:p w:rsidR="00AC175E" w:rsidRPr="00AC175E" w:rsidRDefault="00AC175E" w:rsidP="00AC175E">
      <w:pPr>
        <w:pStyle w:val="a6"/>
        <w:jc w:val="both"/>
        <w:rPr>
          <w:ins w:id="16" w:author="Unknown"/>
          <w:lang w:val="ru-RU" w:eastAsia="en-GB"/>
        </w:rPr>
      </w:pPr>
      <w:ins w:id="17" w:author="Unknown">
        <w:r w:rsidRPr="00AC175E">
          <w:rPr>
            <w:b/>
            <w:bCs/>
            <w:i/>
            <w:iCs/>
            <w:lang w:val="ru-RU" w:eastAsia="en-GB"/>
          </w:rPr>
          <w:t>Характеристикой</w:t>
        </w:r>
        <w:r w:rsidRPr="00AC175E">
          <w:rPr>
            <w:lang w:val="ru-RU" w:eastAsia="en-GB"/>
          </w:rPr>
          <w:t xml:space="preserve"> трубопровода называется зависимость суммарной потери напора (или давления) в трубопроводе от расхода:</w:t>
        </w:r>
      </w:ins>
    </w:p>
    <w:p w:rsidR="00AC175E" w:rsidRPr="00AC175E" w:rsidRDefault="00AC175E" w:rsidP="00AC175E">
      <w:pPr>
        <w:pStyle w:val="a6"/>
        <w:jc w:val="both"/>
        <w:rPr>
          <w:ins w:id="18" w:author="Unknown"/>
          <w:lang w:eastAsia="en-GB"/>
        </w:rPr>
      </w:pPr>
      <w:r>
        <w:rPr>
          <w:noProof/>
          <w:lang w:eastAsia="en-GB"/>
        </w:rPr>
        <w:drawing>
          <wp:inline distT="0" distB="0" distL="0" distR="0">
            <wp:extent cx="802005" cy="209550"/>
            <wp:effectExtent l="19050" t="0" r="0" b="0"/>
            <wp:docPr id="4" name="Рисунок 4" descr="https://studfile.net/html/2706/988/html_ulrkYTXaf7.PENi/img-hy3C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net/html/2706/988/html_ulrkYTXaf7.PENi/img-hy3C3g.png"/>
                    <pic:cNvPicPr>
                      <a:picLocks noChangeAspect="1" noChangeArrowheads="1"/>
                    </pic:cNvPicPr>
                  </pic:nvPicPr>
                  <pic:blipFill>
                    <a:blip r:embed="rId15"/>
                    <a:srcRect/>
                    <a:stretch>
                      <a:fillRect/>
                    </a:stretch>
                  </pic:blipFill>
                  <pic:spPr bwMode="auto">
                    <a:xfrm>
                      <a:off x="0" y="0"/>
                      <a:ext cx="802005" cy="209550"/>
                    </a:xfrm>
                    <a:prstGeom prst="rect">
                      <a:avLst/>
                    </a:prstGeom>
                    <a:noFill/>
                    <a:ln w="9525">
                      <a:noFill/>
                      <a:miter lim="800000"/>
                      <a:headEnd/>
                      <a:tailEnd/>
                    </a:ln>
                  </pic:spPr>
                </pic:pic>
              </a:graphicData>
            </a:graphic>
          </wp:inline>
        </w:drawing>
      </w:r>
    </w:p>
    <w:p w:rsidR="00AC175E" w:rsidRPr="00AC175E" w:rsidRDefault="00AC175E" w:rsidP="00AC175E">
      <w:pPr>
        <w:pStyle w:val="a6"/>
        <w:jc w:val="both"/>
        <w:rPr>
          <w:ins w:id="19" w:author="Unknown"/>
          <w:lang w:val="ru-RU" w:eastAsia="en-GB"/>
        </w:rPr>
      </w:pPr>
      <w:ins w:id="20" w:author="Unknown">
        <w:r w:rsidRPr="00AC175E">
          <w:rPr>
            <w:lang w:val="ru-RU" w:eastAsia="en-GB"/>
          </w:rPr>
          <w:t xml:space="preserve">Таким образом, характеристика трубопроводов представляет собой кривую потребного </w:t>
        </w:r>
        <w:proofErr w:type="gramStart"/>
        <w:r w:rsidRPr="00AC175E">
          <w:rPr>
            <w:lang w:val="ru-RU" w:eastAsia="en-GB"/>
          </w:rPr>
          <w:t>напора</w:t>
        </w:r>
        <w:proofErr w:type="gramEnd"/>
        <w:r w:rsidRPr="00AC175E">
          <w:rPr>
            <w:lang w:val="ru-RU" w:eastAsia="en-GB"/>
          </w:rPr>
          <w:t xml:space="preserve"> смещённую в начало координат.</w:t>
        </w:r>
      </w:ins>
    </w:p>
    <w:p w:rsidR="00AC175E" w:rsidRPr="00AC175E" w:rsidRDefault="00AC175E" w:rsidP="00AC175E">
      <w:pPr>
        <w:pStyle w:val="a6"/>
        <w:jc w:val="both"/>
        <w:rPr>
          <w:ins w:id="21" w:author="Unknown"/>
          <w:b/>
          <w:bCs/>
          <w:sz w:val="36"/>
          <w:szCs w:val="36"/>
          <w:lang w:val="ru-RU" w:eastAsia="en-GB"/>
        </w:rPr>
      </w:pPr>
      <w:ins w:id="22" w:author="Unknown">
        <w:r w:rsidRPr="00AC175E">
          <w:rPr>
            <w:b/>
            <w:bCs/>
            <w:sz w:val="36"/>
            <w:szCs w:val="36"/>
            <w:lang w:val="ru-RU" w:eastAsia="en-GB"/>
          </w:rPr>
          <w:t>6. Виды соединения трубопроводов.</w:t>
        </w:r>
      </w:ins>
    </w:p>
    <w:p w:rsidR="00AC175E" w:rsidRPr="00AC175E" w:rsidRDefault="00AC175E" w:rsidP="00AC175E">
      <w:pPr>
        <w:pStyle w:val="a6"/>
        <w:jc w:val="both"/>
        <w:rPr>
          <w:ins w:id="23" w:author="Unknown"/>
          <w:lang w:val="ru-RU" w:eastAsia="en-GB"/>
        </w:rPr>
      </w:pPr>
      <w:ins w:id="24" w:author="Unknown">
        <w:r w:rsidRPr="00AC175E">
          <w:rPr>
            <w:lang w:val="ru-RU" w:eastAsia="en-GB"/>
          </w:rPr>
          <w:t>Соединение жёстких трубопроводов производится с помощью специальных деталей, называемых соединительной арматурой.</w:t>
        </w:r>
      </w:ins>
    </w:p>
    <w:p w:rsidR="00AC175E" w:rsidRPr="00AC175E" w:rsidRDefault="00AC175E" w:rsidP="00AC175E">
      <w:pPr>
        <w:pStyle w:val="a6"/>
        <w:jc w:val="both"/>
        <w:rPr>
          <w:ins w:id="25" w:author="Unknown"/>
          <w:lang w:val="ru-RU" w:eastAsia="en-GB"/>
        </w:rPr>
      </w:pPr>
      <w:ins w:id="26" w:author="Unknown">
        <w:r w:rsidRPr="00AC175E">
          <w:rPr>
            <w:lang w:val="ru-RU" w:eastAsia="en-GB"/>
          </w:rPr>
          <w:lastRenderedPageBreak/>
          <w:t xml:space="preserve">а) </w:t>
        </w:r>
        <w:r w:rsidRPr="00AC175E">
          <w:rPr>
            <w:i/>
            <w:iCs/>
            <w:lang w:val="ru-RU" w:eastAsia="en-GB"/>
          </w:rPr>
          <w:t xml:space="preserve">Пайка (сварка) </w:t>
        </w:r>
        <w:r w:rsidRPr="00AC175E">
          <w:rPr>
            <w:lang w:val="ru-RU" w:eastAsia="en-GB"/>
          </w:rPr>
          <w:t xml:space="preserve">в машиностроении применяется редко, только для трубопроводов, не подлежащих демонтажу. При пайке (сварке) труб-1 пользуются переходными втулками - </w:t>
        </w:r>
        <w:r w:rsidRPr="00AC175E">
          <w:rPr>
            <w:i/>
            <w:iCs/>
            <w:lang w:val="ru-RU" w:eastAsia="en-GB"/>
          </w:rPr>
          <w:t xml:space="preserve">2, </w:t>
        </w:r>
        <w:r w:rsidRPr="00AC175E">
          <w:rPr>
            <w:lang w:val="ru-RU" w:eastAsia="en-GB"/>
          </w:rPr>
          <w:t xml:space="preserve">как это показано на рис. 1.1 </w:t>
        </w:r>
        <w:r w:rsidRPr="00AC175E">
          <w:rPr>
            <w:i/>
            <w:iCs/>
            <w:lang w:val="ru-RU" w:eastAsia="en-GB"/>
          </w:rPr>
          <w:t>,а.</w:t>
        </w:r>
      </w:ins>
      <w:r>
        <w:rPr>
          <w:noProof/>
          <w:lang w:eastAsia="en-GB"/>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3048000" cy="3486150"/>
            <wp:effectExtent l="19050" t="0" r="0" b="0"/>
            <wp:wrapSquare wrapText="bothSides"/>
            <wp:docPr id="6" name="Рисунок 2" descr="https://studfile.net/html/2706/988/html_ulrkYTXaf7.PENi/img-SuwVh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net/html/2706/988/html_ulrkYTXaf7.PENi/img-SuwVh9.jpg"/>
                    <pic:cNvPicPr>
                      <a:picLocks noChangeAspect="1" noChangeArrowheads="1"/>
                    </pic:cNvPicPr>
                  </pic:nvPicPr>
                  <pic:blipFill>
                    <a:blip r:embed="rId16"/>
                    <a:srcRect/>
                    <a:stretch>
                      <a:fillRect/>
                    </a:stretch>
                  </pic:blipFill>
                  <pic:spPr bwMode="auto">
                    <a:xfrm>
                      <a:off x="0" y="0"/>
                      <a:ext cx="3048000" cy="3486150"/>
                    </a:xfrm>
                    <a:prstGeom prst="rect">
                      <a:avLst/>
                    </a:prstGeom>
                    <a:noFill/>
                    <a:ln w="9525">
                      <a:noFill/>
                      <a:miter lim="800000"/>
                      <a:headEnd/>
                      <a:tailEnd/>
                    </a:ln>
                  </pic:spPr>
                </pic:pic>
              </a:graphicData>
            </a:graphic>
          </wp:anchor>
        </w:drawing>
      </w:r>
    </w:p>
    <w:p w:rsidR="00AC175E" w:rsidRPr="00AC175E" w:rsidRDefault="00AC175E" w:rsidP="00AC175E">
      <w:pPr>
        <w:pStyle w:val="a6"/>
        <w:jc w:val="both"/>
        <w:rPr>
          <w:ins w:id="27" w:author="Unknown"/>
          <w:lang w:val="ru-RU" w:eastAsia="en-GB"/>
        </w:rPr>
      </w:pPr>
      <w:ins w:id="28" w:author="Unknown">
        <w:r w:rsidRPr="00AC175E">
          <w:rPr>
            <w:lang w:val="ru-RU" w:eastAsia="en-GB"/>
          </w:rPr>
          <w:t xml:space="preserve">б) </w:t>
        </w:r>
        <w:r w:rsidRPr="00AC175E">
          <w:rPr>
            <w:i/>
            <w:iCs/>
            <w:lang w:val="ru-RU" w:eastAsia="en-GB"/>
          </w:rPr>
          <w:t xml:space="preserve">Соединение с развальцовкой </w:t>
        </w:r>
        <w:r w:rsidRPr="00AC175E">
          <w:rPr>
            <w:lang w:val="ru-RU" w:eastAsia="en-GB"/>
          </w:rPr>
          <w:t>(рис. 1.1,6) применяется для труб диа</w:t>
        </w:r>
        <w:r w:rsidRPr="00AC175E">
          <w:rPr>
            <w:lang w:val="ru-RU" w:eastAsia="en-GB"/>
          </w:rPr>
          <w:softHyphen/>
          <w:t>метром до 30...35 мм, изготовленных из цветных металлов или ковкой стали, допускающих развальцовку в холодном состоянии. Соединение с развальцовкой отличается простотой, но может применяться при давле</w:t>
        </w:r>
        <w:r w:rsidRPr="00AC175E">
          <w:rPr>
            <w:lang w:val="ru-RU" w:eastAsia="en-GB"/>
          </w:rPr>
          <w:softHyphen/>
          <w:t xml:space="preserve">нии не более 30 МПа и имеет ограниченное число повторного монтажа вследствие затвердения материала и порчи развальцованной части трубы. Трубы - 1 соединяются </w:t>
        </w:r>
        <w:proofErr w:type="spellStart"/>
        <w:r w:rsidRPr="00AC175E">
          <w:rPr>
            <w:lang w:val="ru-RU" w:eastAsia="en-GB"/>
          </w:rPr>
          <w:t>проходником</w:t>
        </w:r>
        <w:proofErr w:type="spellEnd"/>
        <w:r w:rsidRPr="00AC175E">
          <w:rPr>
            <w:lang w:val="ru-RU" w:eastAsia="en-GB"/>
          </w:rPr>
          <w:t xml:space="preserve"> - </w:t>
        </w:r>
        <w:r w:rsidRPr="00AC175E">
          <w:rPr>
            <w:i/>
            <w:iCs/>
            <w:lang w:val="ru-RU" w:eastAsia="en-GB"/>
          </w:rPr>
          <w:t xml:space="preserve">3 </w:t>
        </w:r>
        <w:r w:rsidRPr="00AC175E">
          <w:rPr>
            <w:lang w:val="ru-RU" w:eastAsia="en-GB"/>
          </w:rPr>
          <w:t xml:space="preserve">с помощью ниппеля - </w:t>
        </w:r>
        <w:r w:rsidRPr="00AC175E">
          <w:rPr>
            <w:i/>
            <w:iCs/>
            <w:lang w:val="ru-RU" w:eastAsia="en-GB"/>
          </w:rPr>
          <w:t xml:space="preserve">2 </w:t>
        </w:r>
        <w:r w:rsidRPr="00AC175E">
          <w:rPr>
            <w:lang w:val="ru-RU" w:eastAsia="en-GB"/>
          </w:rPr>
          <w:t xml:space="preserve">и двух накидных гаек - </w:t>
        </w:r>
        <w:r w:rsidRPr="00AC175E">
          <w:rPr>
            <w:i/>
            <w:iCs/>
            <w:lang w:val="ru-RU" w:eastAsia="en-GB"/>
          </w:rPr>
          <w:t>4.</w:t>
        </w:r>
      </w:ins>
    </w:p>
    <w:p w:rsidR="00AC175E" w:rsidRPr="00AC175E" w:rsidRDefault="00AC175E" w:rsidP="00AC175E">
      <w:pPr>
        <w:pStyle w:val="a6"/>
        <w:jc w:val="both"/>
        <w:rPr>
          <w:ins w:id="29" w:author="Unknown"/>
          <w:lang w:val="ru-RU" w:eastAsia="en-GB"/>
        </w:rPr>
      </w:pPr>
      <w:ins w:id="30" w:author="Unknown">
        <w:r w:rsidRPr="00AC175E">
          <w:rPr>
            <w:lang w:val="ru-RU" w:eastAsia="en-GB"/>
          </w:rPr>
          <w:t xml:space="preserve">в) </w:t>
        </w:r>
        <w:r w:rsidRPr="00AC175E">
          <w:rPr>
            <w:i/>
            <w:iCs/>
            <w:lang w:val="ru-RU" w:eastAsia="en-GB"/>
          </w:rPr>
          <w:t xml:space="preserve">Соединение по внутреннему конусу </w:t>
        </w:r>
        <w:r w:rsidRPr="00AC175E">
          <w:rPr>
            <w:lang w:val="ru-RU" w:eastAsia="en-GB"/>
          </w:rPr>
          <w:t>(рис. 1.1,в) используется для со</w:t>
        </w:r>
        <w:r w:rsidRPr="00AC175E">
          <w:rPr>
            <w:lang w:val="ru-RU" w:eastAsia="en-GB"/>
          </w:rPr>
          <w:softHyphen/>
          <w:t xml:space="preserve">единения труб - </w:t>
        </w:r>
        <w:r w:rsidRPr="00AC175E">
          <w:rPr>
            <w:i/>
            <w:iCs/>
            <w:lang w:val="ru-RU" w:eastAsia="en-GB"/>
          </w:rPr>
          <w:t xml:space="preserve">1 </w:t>
        </w:r>
        <w:proofErr w:type="spellStart"/>
        <w:r w:rsidRPr="00AC175E">
          <w:rPr>
            <w:lang w:val="ru-RU" w:eastAsia="en-GB"/>
          </w:rPr>
          <w:t>гидросистем</w:t>
        </w:r>
        <w:proofErr w:type="spellEnd"/>
        <w:r w:rsidRPr="00AC175E">
          <w:rPr>
            <w:lang w:val="ru-RU" w:eastAsia="en-GB"/>
          </w:rPr>
          <w:t xml:space="preserve"> с рабочим давлением до 40 МПа при необ</w:t>
        </w:r>
        <w:r w:rsidRPr="00AC175E">
          <w:rPr>
            <w:lang w:val="ru-RU" w:eastAsia="en-GB"/>
          </w:rPr>
          <w:softHyphen/>
          <w:t xml:space="preserve">ходимости частого демонтажа </w:t>
        </w:r>
        <w:proofErr w:type="spellStart"/>
        <w:r w:rsidRPr="00AC175E">
          <w:rPr>
            <w:lang w:val="ru-RU" w:eastAsia="en-GB"/>
          </w:rPr>
          <w:t>гидролиний</w:t>
        </w:r>
        <w:proofErr w:type="spellEnd"/>
        <w:r w:rsidRPr="00AC175E">
          <w:rPr>
            <w:lang w:val="ru-RU" w:eastAsia="en-GB"/>
          </w:rPr>
          <w:t>. Герметичность этого соедине</w:t>
        </w:r>
        <w:r w:rsidRPr="00AC175E">
          <w:rPr>
            <w:lang w:val="ru-RU" w:eastAsia="en-GB"/>
          </w:rPr>
          <w:softHyphen/>
          <w:t xml:space="preserve">ния обеспечивается контактом шарового ниппеля </w:t>
        </w:r>
        <w:r w:rsidRPr="00AC175E">
          <w:rPr>
            <w:i/>
            <w:iCs/>
            <w:lang w:val="ru-RU" w:eastAsia="en-GB"/>
          </w:rPr>
          <w:t xml:space="preserve">— 3 с </w:t>
        </w:r>
        <w:r w:rsidRPr="00AC175E">
          <w:rPr>
            <w:lang w:val="ru-RU" w:eastAsia="en-GB"/>
          </w:rPr>
          <w:t xml:space="preserve">конической поверхностью штуцера — 2 с помощью накидной гайки — </w:t>
        </w:r>
        <w:r w:rsidRPr="00AC175E">
          <w:rPr>
            <w:i/>
            <w:iCs/>
            <w:lang w:val="ru-RU" w:eastAsia="en-GB"/>
          </w:rPr>
          <w:t xml:space="preserve">4. </w:t>
        </w:r>
        <w:r w:rsidRPr="00AC175E">
          <w:rPr>
            <w:lang w:val="ru-RU" w:eastAsia="en-GB"/>
          </w:rPr>
          <w:t xml:space="preserve">Этот тип соединений наиболее широко применяется в </w:t>
        </w:r>
        <w:proofErr w:type="spellStart"/>
        <w:r w:rsidRPr="00AC175E">
          <w:rPr>
            <w:lang w:val="ru-RU" w:eastAsia="en-GB"/>
          </w:rPr>
          <w:t>гидросистемах</w:t>
        </w:r>
        <w:proofErr w:type="spellEnd"/>
        <w:r w:rsidRPr="00AC175E">
          <w:rPr>
            <w:lang w:val="ru-RU" w:eastAsia="en-GB"/>
          </w:rPr>
          <w:t xml:space="preserve"> тракторов, дорожных и строительных машин. </w:t>
        </w:r>
      </w:ins>
    </w:p>
    <w:p w:rsidR="00AC175E" w:rsidRPr="00AC175E" w:rsidRDefault="00AC175E" w:rsidP="00AC175E">
      <w:pPr>
        <w:pStyle w:val="a6"/>
        <w:jc w:val="both"/>
        <w:rPr>
          <w:ins w:id="31" w:author="Unknown"/>
          <w:lang w:val="ru-RU" w:eastAsia="en-GB"/>
        </w:rPr>
      </w:pPr>
      <w:ins w:id="32" w:author="Unknown">
        <w:r w:rsidRPr="00AC175E">
          <w:rPr>
            <w:lang w:val="ru-RU" w:eastAsia="en-GB"/>
          </w:rPr>
          <w:t xml:space="preserve">г) </w:t>
        </w:r>
        <w:r w:rsidRPr="00AC175E">
          <w:rPr>
            <w:i/>
            <w:iCs/>
            <w:lang w:val="ru-RU" w:eastAsia="en-GB"/>
          </w:rPr>
          <w:t xml:space="preserve">Соединение с врезающимся кольцом </w:t>
        </w:r>
        <w:r w:rsidRPr="00AC175E">
          <w:rPr>
            <w:lang w:val="ru-RU" w:eastAsia="en-GB"/>
          </w:rPr>
          <w:t xml:space="preserve">(рис. 1.1, </w:t>
        </w:r>
        <w:r w:rsidRPr="00AC175E">
          <w:rPr>
            <w:i/>
            <w:iCs/>
            <w:lang w:val="ru-RU" w:eastAsia="en-GB"/>
          </w:rPr>
          <w:t xml:space="preserve">г) </w:t>
        </w:r>
        <w:r w:rsidRPr="00AC175E">
          <w:rPr>
            <w:lang w:val="ru-RU" w:eastAsia="en-GB"/>
          </w:rPr>
          <w:t xml:space="preserve">используется для соединения труб - </w:t>
        </w:r>
        <w:r w:rsidRPr="00AC175E">
          <w:rPr>
            <w:i/>
            <w:iCs/>
            <w:lang w:val="ru-RU" w:eastAsia="en-GB"/>
          </w:rPr>
          <w:t xml:space="preserve">3 </w:t>
        </w:r>
        <w:proofErr w:type="spellStart"/>
        <w:r w:rsidRPr="00AC175E">
          <w:rPr>
            <w:lang w:val="ru-RU" w:eastAsia="en-GB"/>
          </w:rPr>
          <w:t>гидросистем</w:t>
        </w:r>
        <w:proofErr w:type="spellEnd"/>
        <w:r w:rsidRPr="00AC175E">
          <w:rPr>
            <w:lang w:val="ru-RU" w:eastAsia="en-GB"/>
          </w:rPr>
          <w:t>, работающих при высоких давлениях. Это простое по конструкции соединение обеспечивает надежную гермети</w:t>
        </w:r>
        <w:r w:rsidRPr="00AC175E">
          <w:rPr>
            <w:lang w:val="ru-RU" w:eastAsia="en-GB"/>
          </w:rPr>
          <w:softHyphen/>
          <w:t xml:space="preserve">зацию при давлении до 40 МПа за счет врезания кольца - </w:t>
        </w:r>
        <w:r w:rsidRPr="00AC175E">
          <w:rPr>
            <w:i/>
            <w:iCs/>
            <w:lang w:val="ru-RU" w:eastAsia="en-GB"/>
          </w:rPr>
          <w:t xml:space="preserve">2 </w:t>
        </w:r>
        <w:r w:rsidRPr="00AC175E">
          <w:rPr>
            <w:lang w:val="ru-RU" w:eastAsia="en-GB"/>
          </w:rPr>
          <w:t>из твердой це</w:t>
        </w:r>
        <w:r w:rsidRPr="00AC175E">
          <w:rPr>
            <w:lang w:val="ru-RU" w:eastAsia="en-GB"/>
          </w:rPr>
          <w:softHyphen/>
          <w:t xml:space="preserve">ментируемой стали в более мягкий материал трубы 3. При этом накидная гайка - </w:t>
        </w:r>
        <w:r w:rsidRPr="00AC175E">
          <w:rPr>
            <w:i/>
            <w:iCs/>
            <w:lang w:val="ru-RU" w:eastAsia="en-GB"/>
          </w:rPr>
          <w:t xml:space="preserve">4 </w:t>
        </w:r>
        <w:r w:rsidRPr="00AC175E">
          <w:rPr>
            <w:lang w:val="ru-RU" w:eastAsia="en-GB"/>
          </w:rPr>
          <w:t xml:space="preserve">навинчивается на штуцер - </w:t>
        </w:r>
        <w:r w:rsidRPr="00AC175E">
          <w:rPr>
            <w:i/>
            <w:iCs/>
            <w:lang w:val="ru-RU" w:eastAsia="en-GB"/>
          </w:rPr>
          <w:t>1.</w:t>
        </w:r>
        <w:r w:rsidRPr="00AC175E">
          <w:rPr>
            <w:lang w:val="ru-RU" w:eastAsia="en-GB"/>
          </w:rPr>
          <w:t>.</w:t>
        </w:r>
      </w:ins>
      <w:r>
        <w:rPr>
          <w:noProof/>
          <w:lang w:eastAsia="en-GB"/>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3228975" cy="2971800"/>
            <wp:effectExtent l="19050" t="0" r="9525" b="0"/>
            <wp:wrapSquare wrapText="bothSides"/>
            <wp:docPr id="5" name="Рисунок 3" descr="https://studfile.net/html/2706/988/html_ulrkYTXaf7.PENi/img-R_9p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2706/988/html_ulrkYTXaf7.PENi/img-R_9px4.jpg"/>
                    <pic:cNvPicPr>
                      <a:picLocks noChangeAspect="1" noChangeArrowheads="1"/>
                    </pic:cNvPicPr>
                  </pic:nvPicPr>
                  <pic:blipFill>
                    <a:blip r:embed="rId17"/>
                    <a:srcRect/>
                    <a:stretch>
                      <a:fillRect/>
                    </a:stretch>
                  </pic:blipFill>
                  <pic:spPr bwMode="auto">
                    <a:xfrm>
                      <a:off x="0" y="0"/>
                      <a:ext cx="3228975" cy="2971800"/>
                    </a:xfrm>
                    <a:prstGeom prst="rect">
                      <a:avLst/>
                    </a:prstGeom>
                    <a:noFill/>
                    <a:ln w="9525">
                      <a:noFill/>
                      <a:miter lim="800000"/>
                      <a:headEnd/>
                      <a:tailEnd/>
                    </a:ln>
                  </pic:spPr>
                </pic:pic>
              </a:graphicData>
            </a:graphic>
          </wp:anchor>
        </w:drawing>
      </w:r>
    </w:p>
    <w:p w:rsidR="00AC175E" w:rsidRPr="00AC175E" w:rsidRDefault="00AC175E" w:rsidP="00AC175E">
      <w:pPr>
        <w:pStyle w:val="a6"/>
        <w:jc w:val="both"/>
        <w:rPr>
          <w:ins w:id="33" w:author="Unknown"/>
          <w:lang w:val="ru-RU" w:eastAsia="en-GB"/>
        </w:rPr>
      </w:pPr>
      <w:proofErr w:type="spellStart"/>
      <w:ins w:id="34" w:author="Unknown">
        <w:r w:rsidRPr="00AC175E">
          <w:rPr>
            <w:lang w:val="ru-RU" w:eastAsia="en-GB"/>
          </w:rPr>
          <w:t>д</w:t>
        </w:r>
        <w:proofErr w:type="spellEnd"/>
        <w:r w:rsidRPr="00AC175E">
          <w:rPr>
            <w:lang w:val="ru-RU" w:eastAsia="en-GB"/>
          </w:rPr>
          <w:t xml:space="preserve">) </w:t>
        </w:r>
        <w:r w:rsidRPr="00AC175E">
          <w:rPr>
            <w:i/>
            <w:iCs/>
            <w:lang w:val="ru-RU" w:eastAsia="en-GB"/>
          </w:rPr>
          <w:t xml:space="preserve">Фланцевое соединение </w:t>
        </w:r>
        <w:r w:rsidRPr="00AC175E">
          <w:rPr>
            <w:lang w:val="ru-RU" w:eastAsia="en-GB"/>
          </w:rPr>
          <w:t xml:space="preserve">трубопроводов (рис. 1.1, </w:t>
        </w:r>
        <w:proofErr w:type="spellStart"/>
        <w:r w:rsidRPr="00AC175E">
          <w:rPr>
            <w:i/>
            <w:iCs/>
            <w:lang w:val="ru-RU" w:eastAsia="en-GB"/>
          </w:rPr>
          <w:t>д</w:t>
        </w:r>
        <w:proofErr w:type="spellEnd"/>
        <w:r w:rsidRPr="00AC175E">
          <w:rPr>
            <w:i/>
            <w:iCs/>
            <w:lang w:val="ru-RU" w:eastAsia="en-GB"/>
          </w:rPr>
          <w:t xml:space="preserve">) </w:t>
        </w:r>
        <w:r w:rsidRPr="00AC175E">
          <w:rPr>
            <w:lang w:val="ru-RU" w:eastAsia="en-GB"/>
          </w:rPr>
          <w:t>применяется для стальных труб диаметром свыше 40 мм, причем для низких давлений фла</w:t>
        </w:r>
        <w:r w:rsidRPr="00AC175E">
          <w:rPr>
            <w:lang w:val="ru-RU" w:eastAsia="en-GB"/>
          </w:rPr>
          <w:softHyphen/>
          <w:t xml:space="preserve">нец - </w:t>
        </w:r>
        <w:r w:rsidRPr="00AC175E">
          <w:rPr>
            <w:i/>
            <w:iCs/>
            <w:lang w:val="ru-RU" w:eastAsia="en-GB"/>
          </w:rPr>
          <w:t xml:space="preserve">2 </w:t>
        </w:r>
        <w:r w:rsidRPr="00AC175E">
          <w:rPr>
            <w:lang w:val="ru-RU" w:eastAsia="en-GB"/>
          </w:rPr>
          <w:t>соединяется с трубой - 1 с помощью резьбы, а для высоких - свар</w:t>
        </w:r>
        <w:r w:rsidRPr="00AC175E">
          <w:rPr>
            <w:lang w:val="ru-RU" w:eastAsia="en-GB"/>
          </w:rPr>
          <w:softHyphen/>
          <w:t>кой. В некоторых системах высокого давления используют трубы, отко</w:t>
        </w:r>
        <w:r w:rsidRPr="00AC175E">
          <w:rPr>
            <w:lang w:val="ru-RU" w:eastAsia="en-GB"/>
          </w:rPr>
          <w:softHyphen/>
          <w:t xml:space="preserve">ванные вместе с фланцем. Уплотнение фланцев обычно достигается при помощи мягких металлических прокладок — </w:t>
        </w:r>
        <w:r w:rsidRPr="00AC175E">
          <w:rPr>
            <w:i/>
            <w:iCs/>
            <w:lang w:val="ru-RU" w:eastAsia="en-GB"/>
          </w:rPr>
          <w:t xml:space="preserve">3 </w:t>
        </w:r>
        <w:r w:rsidRPr="00AC175E">
          <w:rPr>
            <w:lang w:val="ru-RU" w:eastAsia="en-GB"/>
          </w:rPr>
          <w:t xml:space="preserve">(медных или алюминиевых) или резиновых колец. </w:t>
        </w:r>
      </w:ins>
    </w:p>
    <w:p w:rsidR="00AC175E" w:rsidRPr="00AC175E" w:rsidRDefault="00AC175E" w:rsidP="00AC175E">
      <w:pPr>
        <w:pStyle w:val="a6"/>
        <w:jc w:val="both"/>
        <w:rPr>
          <w:ins w:id="35" w:author="Unknown"/>
          <w:lang w:val="ru-RU" w:eastAsia="en-GB"/>
        </w:rPr>
      </w:pPr>
      <w:ins w:id="36" w:author="Unknown">
        <w:r w:rsidRPr="00AC175E">
          <w:rPr>
            <w:lang w:val="ru-RU" w:eastAsia="en-GB"/>
          </w:rPr>
          <w:t>На рисунке 1.2. показана заделка гибких трубопроводов.</w:t>
        </w:r>
      </w:ins>
    </w:p>
    <w:p w:rsidR="00AC175E" w:rsidRPr="00AC175E" w:rsidRDefault="00AC175E" w:rsidP="00AC175E">
      <w:pPr>
        <w:pStyle w:val="a6"/>
        <w:jc w:val="both"/>
        <w:rPr>
          <w:ins w:id="37" w:author="Unknown"/>
          <w:lang w:val="ru-RU" w:eastAsia="en-GB"/>
        </w:rPr>
      </w:pPr>
      <w:ins w:id="38" w:author="Unknown">
        <w:r w:rsidRPr="00AC175E">
          <w:rPr>
            <w:lang w:eastAsia="en-GB"/>
          </w:rPr>
          <w:lastRenderedPageBreak/>
          <w:t>a</w:t>
        </w:r>
        <w:r w:rsidRPr="00AC175E">
          <w:rPr>
            <w:lang w:val="ru-RU" w:eastAsia="en-GB"/>
          </w:rPr>
          <w:t xml:space="preserve">) </w:t>
        </w:r>
        <w:proofErr w:type="gramStart"/>
        <w:r w:rsidRPr="00AC175E">
          <w:rPr>
            <w:lang w:val="ru-RU" w:eastAsia="en-GB"/>
          </w:rPr>
          <w:t>заделка</w:t>
        </w:r>
        <w:proofErr w:type="gramEnd"/>
        <w:r w:rsidRPr="00AC175E">
          <w:rPr>
            <w:lang w:val="ru-RU" w:eastAsia="en-GB"/>
          </w:rPr>
          <w:t xml:space="preserve"> рукава высокого давления (1 слой – шланг, 2 слой – резиновое уплотнение, 3 слой – наружная металлическая оболочка)</w:t>
        </w:r>
      </w:ins>
    </w:p>
    <w:p w:rsidR="00AC175E" w:rsidRPr="00AC175E" w:rsidRDefault="00AC175E" w:rsidP="00AC175E">
      <w:pPr>
        <w:pStyle w:val="a6"/>
        <w:jc w:val="both"/>
        <w:rPr>
          <w:ins w:id="39" w:author="Unknown"/>
          <w:lang w:val="ru-RU" w:eastAsia="en-GB"/>
        </w:rPr>
      </w:pPr>
      <w:ins w:id="40" w:author="Unknown">
        <w:r w:rsidRPr="00AC175E">
          <w:rPr>
            <w:lang w:val="ru-RU" w:eastAsia="en-GB"/>
          </w:rPr>
          <w:t xml:space="preserve">б) заделка шланга при рабочих давлениях до 0.5 МПа. В некоторых случаях поверху зажимают </w:t>
        </w:r>
        <w:proofErr w:type="spellStart"/>
        <w:r w:rsidRPr="00AC175E">
          <w:rPr>
            <w:lang w:val="ru-RU" w:eastAsia="en-GB"/>
          </w:rPr>
          <w:t>хамутом</w:t>
        </w:r>
        <w:proofErr w:type="spellEnd"/>
        <w:r w:rsidRPr="00AC175E">
          <w:rPr>
            <w:lang w:val="ru-RU" w:eastAsia="en-GB"/>
          </w:rPr>
          <w:t>.</w:t>
        </w:r>
      </w:ins>
    </w:p>
    <w:p w:rsidR="00AC175E" w:rsidRPr="00AC175E" w:rsidRDefault="00AC175E" w:rsidP="00AC175E">
      <w:pPr>
        <w:pStyle w:val="a6"/>
        <w:jc w:val="both"/>
        <w:rPr>
          <w:ins w:id="41" w:author="Unknown"/>
          <w:lang w:val="ru-RU" w:eastAsia="en-GB"/>
        </w:rPr>
      </w:pPr>
      <w:ins w:id="42" w:author="Unknown">
        <w:r w:rsidRPr="00AC175E">
          <w:rPr>
            <w:lang w:val="ru-RU" w:eastAsia="en-GB"/>
          </w:rPr>
          <w:t xml:space="preserve">Заделка РВД осуществляется только на заводе изготовителе и </w:t>
        </w:r>
        <w:proofErr w:type="gramStart"/>
        <w:r w:rsidRPr="00AC175E">
          <w:rPr>
            <w:lang w:val="ru-RU" w:eastAsia="en-GB"/>
          </w:rPr>
          <w:t>ремонту</w:t>
        </w:r>
        <w:proofErr w:type="gramEnd"/>
        <w:r w:rsidRPr="00AC175E">
          <w:rPr>
            <w:lang w:val="ru-RU" w:eastAsia="en-GB"/>
          </w:rPr>
          <w:t xml:space="preserve"> как правило, не подвергается.</w:t>
        </w:r>
      </w:ins>
    </w:p>
    <w:p w:rsidR="00AC175E" w:rsidRPr="00AC175E" w:rsidRDefault="00AC175E" w:rsidP="00AC175E">
      <w:pPr>
        <w:pStyle w:val="a6"/>
        <w:jc w:val="both"/>
        <w:rPr>
          <w:ins w:id="43" w:author="Unknown"/>
          <w:lang w:val="ru-RU" w:eastAsia="en-GB"/>
        </w:rPr>
      </w:pPr>
      <w:ins w:id="44" w:author="Unknown">
        <w:r w:rsidRPr="00AC175E">
          <w:rPr>
            <w:lang w:val="ru-RU" w:eastAsia="en-GB"/>
          </w:rPr>
          <w:t>К монтажу трубопроводов предъявляются следующие основные тре</w:t>
        </w:r>
        <w:r w:rsidRPr="00AC175E">
          <w:rPr>
            <w:lang w:val="ru-RU" w:eastAsia="en-GB"/>
          </w:rPr>
          <w:softHyphen/>
          <w:t>бования:</w:t>
        </w:r>
      </w:ins>
    </w:p>
    <w:p w:rsidR="00AC175E" w:rsidRPr="00AC175E" w:rsidRDefault="00AC175E" w:rsidP="00AC175E">
      <w:pPr>
        <w:pStyle w:val="a6"/>
        <w:jc w:val="both"/>
        <w:rPr>
          <w:ins w:id="45" w:author="Unknown"/>
          <w:lang w:val="ru-RU" w:eastAsia="en-GB"/>
        </w:rPr>
      </w:pPr>
      <w:ins w:id="46" w:author="Unknown">
        <w:r w:rsidRPr="00AC175E">
          <w:rPr>
            <w:lang w:val="ru-RU" w:eastAsia="en-GB"/>
          </w:rPr>
          <w:t xml:space="preserve">не допускаются вмятины на трубах и искажение их </w:t>
        </w:r>
        <w:proofErr w:type="spellStart"/>
        <w:r w:rsidRPr="00AC175E">
          <w:rPr>
            <w:lang w:val="ru-RU" w:eastAsia="en-GB"/>
          </w:rPr>
          <w:t>цилиндричности</w:t>
        </w:r>
        <w:proofErr w:type="spellEnd"/>
        <w:r w:rsidRPr="00AC175E">
          <w:rPr>
            <w:lang w:val="ru-RU" w:eastAsia="en-GB"/>
          </w:rPr>
          <w:t>;</w:t>
        </w:r>
      </w:ins>
    </w:p>
    <w:p w:rsidR="00AC175E" w:rsidRPr="00AC175E" w:rsidRDefault="00AC175E" w:rsidP="00AC175E">
      <w:pPr>
        <w:pStyle w:val="a6"/>
        <w:jc w:val="both"/>
        <w:rPr>
          <w:ins w:id="47" w:author="Unknown"/>
          <w:lang w:val="ru-RU" w:eastAsia="en-GB"/>
        </w:rPr>
      </w:pPr>
      <w:ins w:id="48" w:author="Unknown">
        <w:r w:rsidRPr="00AC175E">
          <w:rPr>
            <w:lang w:val="ru-RU" w:eastAsia="en-GB"/>
          </w:rPr>
          <w:t xml:space="preserve">радиус изгиба жестких трубопроводов </w:t>
        </w:r>
        <w:r w:rsidRPr="00AC175E">
          <w:rPr>
            <w:i/>
            <w:iCs/>
            <w:lang w:eastAsia="en-GB"/>
          </w:rPr>
          <w:t>R</w:t>
        </w:r>
        <w:r w:rsidRPr="00AC175E">
          <w:rPr>
            <w:i/>
            <w:iCs/>
            <w:lang w:val="ru-RU" w:eastAsia="en-GB"/>
          </w:rPr>
          <w:t xml:space="preserve"> &gt; </w:t>
        </w:r>
        <w:r w:rsidRPr="00AC175E">
          <w:rPr>
            <w:lang w:val="ru-RU" w:eastAsia="en-GB"/>
          </w:rPr>
          <w:t>(4—</w:t>
        </w:r>
        <w:r w:rsidRPr="00AC175E">
          <w:rPr>
            <w:i/>
            <w:iCs/>
            <w:lang w:val="ru-RU" w:eastAsia="en-GB"/>
          </w:rPr>
          <w:t>2)</w:t>
        </w:r>
        <w:proofErr w:type="spellStart"/>
        <w:r w:rsidRPr="00AC175E">
          <w:rPr>
            <w:i/>
            <w:iCs/>
            <w:lang w:eastAsia="en-GB"/>
          </w:rPr>
          <w:t>d</w:t>
        </w:r>
        <w:r w:rsidRPr="00AC175E">
          <w:rPr>
            <w:i/>
            <w:iCs/>
            <w:vertAlign w:val="subscript"/>
            <w:lang w:eastAsia="en-GB"/>
          </w:rPr>
          <w:t>T</w:t>
        </w:r>
        <w:proofErr w:type="spellEnd"/>
        <w:r w:rsidRPr="00AC175E">
          <w:rPr>
            <w:i/>
            <w:iCs/>
            <w:lang w:val="ru-RU" w:eastAsia="en-GB"/>
          </w:rPr>
          <w:t xml:space="preserve"> (</w:t>
        </w:r>
        <w:proofErr w:type="spellStart"/>
        <w:r w:rsidRPr="00AC175E">
          <w:rPr>
            <w:i/>
            <w:iCs/>
            <w:lang w:eastAsia="en-GB"/>
          </w:rPr>
          <w:t>d</w:t>
        </w:r>
        <w:r w:rsidRPr="00AC175E">
          <w:rPr>
            <w:i/>
            <w:iCs/>
            <w:vertAlign w:val="subscript"/>
            <w:lang w:eastAsia="en-GB"/>
          </w:rPr>
          <w:t>T</w:t>
        </w:r>
        <w:proofErr w:type="spellEnd"/>
        <w:r w:rsidRPr="00AC175E">
          <w:rPr>
            <w:i/>
            <w:iCs/>
            <w:lang w:val="ru-RU" w:eastAsia="en-GB"/>
          </w:rPr>
          <w:t xml:space="preserve"> </w:t>
        </w:r>
        <w:r w:rsidRPr="00AC175E">
          <w:rPr>
            <w:lang w:val="ru-RU" w:eastAsia="en-GB"/>
          </w:rPr>
          <w:t>– наружный диаметр трубы);</w:t>
        </w:r>
      </w:ins>
    </w:p>
    <w:p w:rsidR="00AC175E" w:rsidRPr="00AC175E" w:rsidRDefault="00AC175E" w:rsidP="00AC175E">
      <w:pPr>
        <w:pStyle w:val="a6"/>
        <w:jc w:val="both"/>
        <w:rPr>
          <w:ins w:id="49" w:author="Unknown"/>
          <w:lang w:val="ru-RU" w:eastAsia="en-GB"/>
        </w:rPr>
      </w:pPr>
      <w:ins w:id="50" w:author="Unknown">
        <w:r w:rsidRPr="00AC175E">
          <w:rPr>
            <w:lang w:val="ru-RU" w:eastAsia="en-GB"/>
          </w:rPr>
          <w:t>радиус изгиба рукавов зависит от типа рукава и в среднем прини</w:t>
        </w:r>
        <w:r w:rsidRPr="00AC175E">
          <w:rPr>
            <w:lang w:val="ru-RU" w:eastAsia="en-GB"/>
          </w:rPr>
          <w:softHyphen/>
          <w:t xml:space="preserve">мается </w:t>
        </w:r>
        <w:r w:rsidRPr="00AC175E">
          <w:rPr>
            <w:lang w:eastAsia="en-GB"/>
          </w:rPr>
          <w:t>R</w:t>
        </w:r>
        <w:r w:rsidRPr="00AC175E">
          <w:rPr>
            <w:lang w:val="ru-RU" w:eastAsia="en-GB"/>
          </w:rPr>
          <w:t xml:space="preserve"> ≥ (12..1</w:t>
        </w:r>
        <w:r w:rsidRPr="00AC175E">
          <w:rPr>
            <w:i/>
            <w:iCs/>
            <w:lang w:val="ru-RU" w:eastAsia="en-GB"/>
          </w:rPr>
          <w:t>8)</w:t>
        </w:r>
        <w:r w:rsidRPr="00AC175E">
          <w:rPr>
            <w:i/>
            <w:iCs/>
            <w:lang w:eastAsia="en-GB"/>
          </w:rPr>
          <w:t>d</w:t>
        </w:r>
        <w:r w:rsidRPr="00AC175E">
          <w:rPr>
            <w:i/>
            <w:iCs/>
            <w:lang w:val="ru-RU" w:eastAsia="en-GB"/>
          </w:rPr>
          <w:t>(</w:t>
        </w:r>
        <w:r w:rsidRPr="00AC175E">
          <w:rPr>
            <w:i/>
            <w:iCs/>
            <w:lang w:eastAsia="en-GB"/>
          </w:rPr>
          <w:t>d</w:t>
        </w:r>
        <w:r w:rsidRPr="00AC175E">
          <w:rPr>
            <w:i/>
            <w:iCs/>
            <w:lang w:val="ru-RU" w:eastAsia="en-GB"/>
          </w:rPr>
          <w:t xml:space="preserve">- </w:t>
        </w:r>
        <w:r w:rsidRPr="00AC175E">
          <w:rPr>
            <w:lang w:val="ru-RU" w:eastAsia="en-GB"/>
          </w:rPr>
          <w:t>внутренний диаметр рукава);</w:t>
        </w:r>
      </w:ins>
    </w:p>
    <w:p w:rsidR="00AC175E" w:rsidRPr="00AC175E" w:rsidRDefault="00AC175E" w:rsidP="00AC175E">
      <w:pPr>
        <w:pStyle w:val="a6"/>
        <w:jc w:val="both"/>
        <w:rPr>
          <w:ins w:id="51" w:author="Unknown"/>
          <w:lang w:val="ru-RU" w:eastAsia="en-GB"/>
        </w:rPr>
      </w:pPr>
      <w:ins w:id="52" w:author="Unknown">
        <w:r w:rsidRPr="00AC175E">
          <w:rPr>
            <w:lang w:val="ru-RU" w:eastAsia="en-GB"/>
          </w:rPr>
          <w:t xml:space="preserve">для уменьшения возможности резонансных колебаний крепления труб к основанию машины (станине) должны быть расположены друг от друга на расстоянии </w:t>
        </w:r>
        <w:r w:rsidRPr="00AC175E">
          <w:rPr>
            <w:lang w:eastAsia="en-GB"/>
          </w:rPr>
          <w:t>l</w:t>
        </w:r>
        <w:r w:rsidRPr="00AC175E">
          <w:rPr>
            <w:lang w:val="ru-RU" w:eastAsia="en-GB"/>
          </w:rPr>
          <w:t xml:space="preserve"> &lt; (40..60) </w:t>
        </w:r>
        <w:proofErr w:type="spellStart"/>
        <w:r w:rsidRPr="00AC175E">
          <w:rPr>
            <w:i/>
            <w:iCs/>
            <w:lang w:eastAsia="en-GB"/>
          </w:rPr>
          <w:t>d</w:t>
        </w:r>
        <w:r w:rsidRPr="00AC175E">
          <w:rPr>
            <w:i/>
            <w:iCs/>
            <w:vertAlign w:val="subscript"/>
            <w:lang w:eastAsia="en-GB"/>
          </w:rPr>
          <w:t>T</w:t>
        </w:r>
        <w:proofErr w:type="spellEnd"/>
        <w:r w:rsidRPr="00AC175E">
          <w:rPr>
            <w:i/>
            <w:iCs/>
            <w:lang w:val="ru-RU" w:eastAsia="en-GB"/>
          </w:rPr>
          <w:t>.</w:t>
        </w:r>
      </w:ins>
    </w:p>
    <w:p w:rsidR="00AC175E" w:rsidRPr="00AC175E" w:rsidRDefault="00AC175E" w:rsidP="00AC175E">
      <w:pPr>
        <w:pStyle w:val="a6"/>
        <w:jc w:val="both"/>
        <w:rPr>
          <w:ins w:id="53" w:author="Unknown"/>
          <w:lang w:val="ru-RU" w:eastAsia="en-GB"/>
        </w:rPr>
      </w:pPr>
      <w:ins w:id="54" w:author="Unknown">
        <w:r w:rsidRPr="00AC175E">
          <w:rPr>
            <w:lang w:val="ru-RU" w:eastAsia="en-GB"/>
          </w:rPr>
          <w:t xml:space="preserve">Также могут применяться быстроразъёмные соединения гибких трубопроводов, состоящее из двух </w:t>
        </w:r>
        <w:proofErr w:type="spellStart"/>
        <w:r w:rsidRPr="00AC175E">
          <w:rPr>
            <w:lang w:val="ru-RU" w:eastAsia="en-GB"/>
          </w:rPr>
          <w:t>гидроразъёмов</w:t>
        </w:r>
        <w:proofErr w:type="spellEnd"/>
        <w:r w:rsidRPr="00AC175E">
          <w:rPr>
            <w:lang w:val="ru-RU" w:eastAsia="en-GB"/>
          </w:rPr>
          <w:t xml:space="preserve"> </w:t>
        </w:r>
        <w:proofErr w:type="spellStart"/>
        <w:r w:rsidRPr="00AC175E">
          <w:rPr>
            <w:lang w:val="ru-RU" w:eastAsia="en-GB"/>
          </w:rPr>
          <w:t>штырьково-гнездового</w:t>
        </w:r>
        <w:proofErr w:type="spellEnd"/>
        <w:r w:rsidRPr="00AC175E">
          <w:rPr>
            <w:lang w:val="ru-RU" w:eastAsia="en-GB"/>
          </w:rPr>
          <w:t xml:space="preserve"> типа, внутри которого установлено 2 шарика и цилиндрические пружины. Шарики выполняют функцию затворов.</w:t>
        </w:r>
      </w:ins>
    </w:p>
    <w:p w:rsidR="00AC175E" w:rsidRPr="00AC175E" w:rsidRDefault="00AC175E" w:rsidP="00AC175E">
      <w:pPr>
        <w:pStyle w:val="a6"/>
        <w:jc w:val="both"/>
        <w:rPr>
          <w:ins w:id="55" w:author="Unknown"/>
          <w:lang w:val="ru-RU" w:eastAsia="en-GB"/>
        </w:rPr>
      </w:pPr>
      <w:ins w:id="56" w:author="Unknown">
        <w:r w:rsidRPr="00AC175E">
          <w:rPr>
            <w:lang w:val="ru-RU" w:eastAsia="en-GB"/>
          </w:rPr>
          <w:t>Кроме резьбовых быстроразъёмных соединений в гидроприводах применяют цанговые быстроразъёмные соединения.</w:t>
        </w:r>
      </w:ins>
    </w:p>
    <w:p w:rsidR="00AC175E" w:rsidRPr="00AC175E" w:rsidRDefault="00AC175E" w:rsidP="00AC175E">
      <w:pPr>
        <w:pStyle w:val="a6"/>
        <w:jc w:val="both"/>
        <w:rPr>
          <w:ins w:id="57" w:author="Unknown"/>
          <w:lang w:val="ru-RU" w:eastAsia="en-GB"/>
        </w:rPr>
      </w:pPr>
      <w:ins w:id="58" w:author="Unknown">
        <w:r w:rsidRPr="00AC175E">
          <w:rPr>
            <w:lang w:val="ru-RU" w:eastAsia="en-GB"/>
          </w:rPr>
          <w:t xml:space="preserve">Присоединение трубопровода к вращающимся узлам производится с помощью </w:t>
        </w:r>
        <w:proofErr w:type="spellStart"/>
        <w:r w:rsidRPr="00AC175E">
          <w:rPr>
            <w:lang w:val="ru-RU" w:eastAsia="en-GB"/>
          </w:rPr>
          <w:t>спецмальных</w:t>
        </w:r>
        <w:proofErr w:type="spellEnd"/>
        <w:r w:rsidRPr="00AC175E">
          <w:rPr>
            <w:lang w:val="ru-RU" w:eastAsia="en-GB"/>
          </w:rPr>
          <w:t xml:space="preserve"> шарнирных соединений, которые имеют 1, 2 и более степеней свободы.</w:t>
        </w:r>
      </w:ins>
    </w:p>
    <w:p w:rsidR="00D33A4B" w:rsidRDefault="00D33A4B">
      <w:pPr>
        <w:rPr>
          <w:lang w:val="ru-RU"/>
        </w:rPr>
      </w:pPr>
    </w:p>
    <w:p w:rsidR="00B832BA" w:rsidRDefault="00B832BA">
      <w:pPr>
        <w:rPr>
          <w:lang w:val="ru-RU"/>
        </w:rPr>
      </w:pPr>
    </w:p>
    <w:p w:rsidR="00B832BA" w:rsidRDefault="00B832BA">
      <w:pPr>
        <w:rPr>
          <w:lang w:val="ru-RU"/>
        </w:rPr>
      </w:pPr>
    </w:p>
    <w:p w:rsidR="00B832BA" w:rsidRPr="00B832BA" w:rsidRDefault="00B832BA" w:rsidP="00B832BA">
      <w:pPr>
        <w:pStyle w:val="a3"/>
        <w:rPr>
          <w:ins w:id="59" w:author="Unknown"/>
          <w:lang w:val="ru-RU"/>
        </w:rPr>
      </w:pPr>
      <w:ins w:id="60" w:author="Unknown">
        <w:r w:rsidRPr="00B832BA">
          <w:rPr>
            <w:lang w:val="ru-RU"/>
          </w:rPr>
          <w:t xml:space="preserve">Трубопроводы в зависимости от своей конструкции делятся </w:t>
        </w:r>
        <w:proofErr w:type="gramStart"/>
        <w:r w:rsidRPr="00B832BA">
          <w:rPr>
            <w:lang w:val="ru-RU"/>
          </w:rPr>
          <w:t>на</w:t>
        </w:r>
        <w:proofErr w:type="gramEnd"/>
        <w:r w:rsidRPr="00B832BA">
          <w:rPr>
            <w:lang w:val="ru-RU"/>
          </w:rPr>
          <w:t xml:space="preserve"> жесткие и гибкие. Жесткие трубопроводы изготавливают из стали, меди, алюминия и его сплавов. </w:t>
        </w:r>
        <w:proofErr w:type="gramStart"/>
        <w:r w:rsidRPr="00B832BA">
          <w:rPr>
            <w:lang w:val="ru-RU"/>
          </w:rPr>
          <w:t>Стальные</w:t>
        </w:r>
        <w:proofErr w:type="gramEnd"/>
        <w:r w:rsidRPr="00B832BA">
          <w:rPr>
            <w:lang w:val="ru-RU"/>
          </w:rPr>
          <w:t xml:space="preserve"> применяют при высоких давлениях (до 320 </w:t>
        </w:r>
        <w:proofErr w:type="spellStart"/>
        <w:r w:rsidRPr="00B832BA">
          <w:rPr>
            <w:lang w:val="ru-RU"/>
          </w:rPr>
          <w:t>ат</w:t>
        </w:r>
        <w:proofErr w:type="spellEnd"/>
        <w:r w:rsidRPr="00B832BA">
          <w:rPr>
            <w:lang w:val="ru-RU"/>
          </w:rPr>
          <w:t xml:space="preserve">). Трубы из сплавов алюминия применяют при давлениях до 150 </w:t>
        </w:r>
        <w:proofErr w:type="spellStart"/>
        <w:r w:rsidRPr="00B832BA">
          <w:rPr>
            <w:lang w:val="ru-RU"/>
          </w:rPr>
          <w:t>ат</w:t>
        </w:r>
        <w:proofErr w:type="spellEnd"/>
        <w:r w:rsidRPr="00B832BA">
          <w:rPr>
            <w:lang w:val="ru-RU"/>
          </w:rPr>
          <w:t xml:space="preserve"> и главным образом в </w:t>
        </w:r>
        <w:proofErr w:type="spellStart"/>
        <w:r w:rsidRPr="00B832BA">
          <w:rPr>
            <w:lang w:val="ru-RU"/>
          </w:rPr>
          <w:t>гидросистемах</w:t>
        </w:r>
        <w:proofErr w:type="spellEnd"/>
        <w:r w:rsidRPr="00B832BA">
          <w:rPr>
            <w:lang w:val="ru-RU"/>
          </w:rPr>
          <w:t xml:space="preserve"> машин с ограниченной массой (авиация). Медные</w:t>
        </w:r>
      </w:ins>
    </w:p>
    <w:p w:rsidR="00B832BA" w:rsidRPr="00B832BA" w:rsidRDefault="00B832BA" w:rsidP="00B832BA">
      <w:pPr>
        <w:pStyle w:val="a3"/>
        <w:rPr>
          <w:ins w:id="61" w:author="Unknown"/>
          <w:lang w:val="ru-RU"/>
        </w:rPr>
      </w:pPr>
      <w:ins w:id="62" w:author="Unknown">
        <w:r w:rsidRPr="00B832BA">
          <w:rPr>
            <w:lang w:val="ru-RU"/>
          </w:rPr>
          <w:t xml:space="preserve">трубопроводы при меньших давлениях (до 50 </w:t>
        </w:r>
        <w:proofErr w:type="spellStart"/>
        <w:r w:rsidRPr="00B832BA">
          <w:rPr>
            <w:lang w:val="ru-RU"/>
          </w:rPr>
          <w:t>ат</w:t>
        </w:r>
        <w:proofErr w:type="spellEnd"/>
        <w:r w:rsidRPr="00B832BA">
          <w:rPr>
            <w:lang w:val="ru-RU"/>
          </w:rPr>
          <w:t xml:space="preserve">), там, где требуется изгиб труб под большими углами, что обеспечивает компактность </w:t>
        </w:r>
        <w:proofErr w:type="spellStart"/>
        <w:r w:rsidRPr="00B832BA">
          <w:rPr>
            <w:lang w:val="ru-RU"/>
          </w:rPr>
          <w:t>гидросистемы</w:t>
        </w:r>
        <w:proofErr w:type="spellEnd"/>
        <w:r w:rsidRPr="00B832BA">
          <w:rPr>
            <w:lang w:val="ru-RU"/>
          </w:rPr>
          <w:t>, и применяются для дренажных линий.</w:t>
        </w:r>
      </w:ins>
    </w:p>
    <w:p w:rsidR="00B832BA" w:rsidRPr="00B832BA" w:rsidRDefault="00B832BA" w:rsidP="00B832BA">
      <w:pPr>
        <w:pStyle w:val="a3"/>
        <w:rPr>
          <w:ins w:id="63" w:author="Unknown"/>
          <w:lang w:val="ru-RU"/>
        </w:rPr>
      </w:pPr>
      <w:ins w:id="64" w:author="Unknown">
        <w:r w:rsidRPr="00B832BA">
          <w:rPr>
            <w:lang w:val="ru-RU"/>
          </w:rPr>
          <w:t xml:space="preserve">Гибкие трубопроводы (рукава) бывают двух видов: резиновые и металлические. Для изготовления резиновых рукавов применяют натуральную и синтетическую резину. Рукав состоит из эластичной внутренней резиновой трубки, упрочненной наружной оплеткой или внутренним текстильным каркасом (рис.5). Их применяют тогда, когда соединяемые трубопроводом гидроагрегаты должны перемещаться относительно друг друга. При этом благодаря своей упругости </w:t>
        </w:r>
        <w:proofErr w:type="gramStart"/>
        <w:r w:rsidRPr="00B832BA">
          <w:rPr>
            <w:lang w:val="ru-RU"/>
          </w:rPr>
          <w:t>резиновый</w:t>
        </w:r>
        <w:proofErr w:type="gramEnd"/>
        <w:r w:rsidRPr="00B832BA">
          <w:rPr>
            <w:lang w:val="ru-RU"/>
          </w:rPr>
          <w:t xml:space="preserve"> рукава уменьшают пульсацию давления в </w:t>
        </w:r>
        <w:proofErr w:type="spellStart"/>
        <w:r w:rsidRPr="00B832BA">
          <w:rPr>
            <w:lang w:val="ru-RU"/>
          </w:rPr>
          <w:t>гидросистеме</w:t>
        </w:r>
        <w:proofErr w:type="spellEnd"/>
        <w:r w:rsidRPr="00B832BA">
          <w:rPr>
            <w:lang w:val="ru-RU"/>
          </w:rPr>
          <w:t xml:space="preserve">. Они имеют следующие недостатки: подвижность при изменении давления; снижение общей жесткости </w:t>
        </w:r>
        <w:proofErr w:type="spellStart"/>
        <w:r w:rsidRPr="00B832BA">
          <w:rPr>
            <w:lang w:val="ru-RU"/>
          </w:rPr>
          <w:t>гидросистемы</w:t>
        </w:r>
        <w:proofErr w:type="spellEnd"/>
        <w:r w:rsidRPr="00B832BA">
          <w:rPr>
            <w:lang w:val="ru-RU"/>
          </w:rPr>
          <w:t xml:space="preserve">; малая долговечность (1,5…3 года). Поэтому при проектировании </w:t>
        </w:r>
        <w:proofErr w:type="spellStart"/>
        <w:r w:rsidRPr="00B832BA">
          <w:rPr>
            <w:lang w:val="ru-RU"/>
          </w:rPr>
          <w:t>гидросистем</w:t>
        </w:r>
        <w:proofErr w:type="spellEnd"/>
        <w:r w:rsidRPr="00B832BA">
          <w:rPr>
            <w:lang w:val="ru-RU"/>
          </w:rPr>
          <w:t xml:space="preserve"> машин резиновых рукавов следует по возможности избегать.</w:t>
        </w:r>
      </w:ins>
    </w:p>
    <w:p w:rsidR="00B832BA" w:rsidRDefault="00B832BA" w:rsidP="00B832BA">
      <w:pPr>
        <w:pStyle w:val="a3"/>
        <w:rPr>
          <w:ins w:id="65" w:author="Unknown"/>
        </w:rPr>
      </w:pPr>
      <w:r>
        <w:rPr>
          <w:noProof/>
        </w:rPr>
        <w:lastRenderedPageBreak/>
        <w:drawing>
          <wp:inline distT="0" distB="0" distL="0" distR="0">
            <wp:extent cx="3275330" cy="1019175"/>
            <wp:effectExtent l="19050" t="0" r="1270" b="0"/>
            <wp:docPr id="9" name="Рисунок 9" descr="https://helpiks.org/helpiksorg/baza2/625873961.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elpiks.org/helpiksorg/baza2/625873961.files/image016.jpg"/>
                    <pic:cNvPicPr>
                      <a:picLocks noChangeAspect="1" noChangeArrowheads="1"/>
                    </pic:cNvPicPr>
                  </pic:nvPicPr>
                  <pic:blipFill>
                    <a:blip r:embed="rId18"/>
                    <a:srcRect/>
                    <a:stretch>
                      <a:fillRect/>
                    </a:stretch>
                  </pic:blipFill>
                  <pic:spPr bwMode="auto">
                    <a:xfrm>
                      <a:off x="0" y="0"/>
                      <a:ext cx="3275330" cy="1019175"/>
                    </a:xfrm>
                    <a:prstGeom prst="rect">
                      <a:avLst/>
                    </a:prstGeom>
                    <a:noFill/>
                    <a:ln w="9525">
                      <a:noFill/>
                      <a:miter lim="800000"/>
                      <a:headEnd/>
                      <a:tailEnd/>
                    </a:ln>
                  </pic:spPr>
                </pic:pic>
              </a:graphicData>
            </a:graphic>
          </wp:inline>
        </w:drawing>
      </w:r>
    </w:p>
    <w:p w:rsidR="00B832BA" w:rsidRPr="00B832BA" w:rsidRDefault="00B832BA" w:rsidP="00B832BA">
      <w:pPr>
        <w:pStyle w:val="a3"/>
        <w:rPr>
          <w:ins w:id="66" w:author="Unknown"/>
          <w:lang w:val="ru-RU"/>
        </w:rPr>
      </w:pPr>
      <w:ins w:id="67" w:author="Unknown">
        <w:r w:rsidRPr="00B832BA">
          <w:rPr>
            <w:lang w:val="ru-RU"/>
          </w:rPr>
          <w:t>Рис.7.Схемы конструкции рукавов с оплеткой:</w:t>
        </w:r>
        <w:r w:rsidRPr="00B832BA">
          <w:rPr>
            <w:lang w:val="ru-RU"/>
          </w:rPr>
          <w:br/>
          <w:t xml:space="preserve">1 - внутренний резиновый слой; 2 - металлическая оплетка; </w:t>
        </w:r>
        <w:r w:rsidRPr="00B832BA">
          <w:rPr>
            <w:lang w:val="ru-RU"/>
          </w:rPr>
          <w:br/>
          <w:t>3 - промежуточный резиновый слой; 4 - наружный резиновый слой</w:t>
        </w:r>
      </w:ins>
    </w:p>
    <w:p w:rsidR="00B832BA" w:rsidRPr="00B832BA" w:rsidRDefault="00B832BA" w:rsidP="00B832BA">
      <w:pPr>
        <w:pStyle w:val="a3"/>
        <w:rPr>
          <w:ins w:id="68" w:author="Unknown"/>
          <w:lang w:val="ru-RU"/>
        </w:rPr>
      </w:pPr>
      <w:ins w:id="69" w:author="Unknown">
        <w:r>
          <w:t> </w:t>
        </w:r>
      </w:ins>
    </w:p>
    <w:p w:rsidR="00B832BA" w:rsidRPr="00B832BA" w:rsidRDefault="00B832BA" w:rsidP="00B832BA">
      <w:pPr>
        <w:pStyle w:val="a3"/>
        <w:rPr>
          <w:ins w:id="70" w:author="Unknown"/>
          <w:lang w:val="ru-RU"/>
        </w:rPr>
      </w:pPr>
      <w:ins w:id="71" w:author="Unknown">
        <w:r w:rsidRPr="00B832BA">
          <w:rPr>
            <w:lang w:val="ru-RU"/>
          </w:rPr>
          <w:t>Металлические рукава имеют гофрированную внутреннюю трубу, выполненную из бронзовой или стальной ленты, и наружную проволочную оплетку. Между витками ленты находится уплотнитель. Рукава с хлопчатобумажным уплотнением предназначены для работы с температурой рабочей жидкости до 110</w:t>
        </w:r>
        <w:proofErr w:type="gramStart"/>
        <w:r w:rsidRPr="00B832BA">
          <w:rPr>
            <w:lang w:val="ru-RU"/>
          </w:rPr>
          <w:t xml:space="preserve"> С</w:t>
        </w:r>
        <w:proofErr w:type="gramEnd"/>
        <w:r w:rsidRPr="00B832BA">
          <w:rPr>
            <w:lang w:val="ru-RU"/>
          </w:rPr>
          <w:t xml:space="preserve">, а с асбестовым уплотнением - до 300 С. Металлические рукава применяют в специфических условиях эксплуатации </w:t>
        </w:r>
        <w:proofErr w:type="spellStart"/>
        <w:r w:rsidRPr="00B832BA">
          <w:rPr>
            <w:lang w:val="ru-RU"/>
          </w:rPr>
          <w:t>гидросистем</w:t>
        </w:r>
        <w:proofErr w:type="spellEnd"/>
        <w:r w:rsidRPr="00B832BA">
          <w:rPr>
            <w:lang w:val="ru-RU"/>
          </w:rPr>
          <w:t>, в контакте с агрессивными рабочими жидкостями.</w:t>
        </w:r>
      </w:ins>
    </w:p>
    <w:p w:rsidR="00B832BA" w:rsidRPr="00B832BA" w:rsidRDefault="00B832BA" w:rsidP="00B832BA">
      <w:pPr>
        <w:pStyle w:val="a3"/>
        <w:rPr>
          <w:ins w:id="72" w:author="Unknown"/>
          <w:lang w:val="ru-RU"/>
        </w:rPr>
      </w:pPr>
      <w:ins w:id="73" w:author="Unknown">
        <w:r>
          <w:t> </w:t>
        </w:r>
      </w:ins>
    </w:p>
    <w:p w:rsidR="00B832BA" w:rsidRDefault="00B832BA" w:rsidP="00B832BA">
      <w:pPr>
        <w:pStyle w:val="a3"/>
        <w:rPr>
          <w:ins w:id="74" w:author="Unknown"/>
        </w:rPr>
      </w:pPr>
      <w:r>
        <w:rPr>
          <w:noProof/>
        </w:rPr>
        <w:drawing>
          <wp:inline distT="0" distB="0" distL="0" distR="0">
            <wp:extent cx="4804410" cy="1813560"/>
            <wp:effectExtent l="19050" t="0" r="0" b="0"/>
            <wp:docPr id="10" name="Рисунок 10" descr="https://helpiks.org/helpiksorg/baza2/625873961.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elpiks.org/helpiksorg/baza2/625873961.files/image018.jpg"/>
                    <pic:cNvPicPr>
                      <a:picLocks noChangeAspect="1" noChangeArrowheads="1"/>
                    </pic:cNvPicPr>
                  </pic:nvPicPr>
                  <pic:blipFill>
                    <a:blip r:embed="rId19"/>
                    <a:srcRect/>
                    <a:stretch>
                      <a:fillRect/>
                    </a:stretch>
                  </pic:blipFill>
                  <pic:spPr bwMode="auto">
                    <a:xfrm>
                      <a:off x="0" y="0"/>
                      <a:ext cx="4804410" cy="1813560"/>
                    </a:xfrm>
                    <a:prstGeom prst="rect">
                      <a:avLst/>
                    </a:prstGeom>
                    <a:noFill/>
                    <a:ln w="9525">
                      <a:noFill/>
                      <a:miter lim="800000"/>
                      <a:headEnd/>
                      <a:tailEnd/>
                    </a:ln>
                  </pic:spPr>
                </pic:pic>
              </a:graphicData>
            </a:graphic>
          </wp:inline>
        </w:drawing>
      </w:r>
    </w:p>
    <w:p w:rsidR="00B832BA" w:rsidRPr="00AC175E" w:rsidRDefault="00B832BA">
      <w:pPr>
        <w:rPr>
          <w:lang w:val="ru-RU"/>
        </w:rPr>
      </w:pPr>
    </w:p>
    <w:sectPr w:rsidR="00B832BA" w:rsidRPr="00AC175E" w:rsidSect="00D33A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D60B7"/>
    <w:multiLevelType w:val="multilevel"/>
    <w:tmpl w:val="47B0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55768"/>
    <w:multiLevelType w:val="multilevel"/>
    <w:tmpl w:val="D95C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E78D3"/>
    <w:multiLevelType w:val="multilevel"/>
    <w:tmpl w:val="FA14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D07FF6"/>
    <w:multiLevelType w:val="multilevel"/>
    <w:tmpl w:val="97786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E74461"/>
    <w:multiLevelType w:val="multilevel"/>
    <w:tmpl w:val="0758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1723F"/>
    <w:multiLevelType w:val="multilevel"/>
    <w:tmpl w:val="64A4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B46A49"/>
    <w:multiLevelType w:val="multilevel"/>
    <w:tmpl w:val="A35A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EC3464"/>
    <w:multiLevelType w:val="multilevel"/>
    <w:tmpl w:val="4FB0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4C7469"/>
    <w:multiLevelType w:val="multilevel"/>
    <w:tmpl w:val="7B10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8"/>
  </w:num>
  <w:num w:numId="5">
    <w:abstractNumId w:val="7"/>
  </w:num>
  <w:num w:numId="6">
    <w:abstractNumId w:val="0"/>
  </w:num>
  <w:num w:numId="7">
    <w:abstractNumId w:val="6"/>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AC175E"/>
    <w:rsid w:val="001E12C8"/>
    <w:rsid w:val="0056526E"/>
    <w:rsid w:val="00AC175E"/>
    <w:rsid w:val="00B832BA"/>
    <w:rsid w:val="00D33A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A4B"/>
  </w:style>
  <w:style w:type="paragraph" w:styleId="1">
    <w:name w:val="heading 1"/>
    <w:basedOn w:val="a"/>
    <w:link w:val="10"/>
    <w:uiPriority w:val="9"/>
    <w:qFormat/>
    <w:rsid w:val="00AC17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2">
    <w:name w:val="heading 2"/>
    <w:basedOn w:val="a"/>
    <w:link w:val="20"/>
    <w:uiPriority w:val="9"/>
    <w:qFormat/>
    <w:rsid w:val="00AC175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175E"/>
    <w:rPr>
      <w:rFonts w:ascii="Times New Roman" w:eastAsia="Times New Roman" w:hAnsi="Times New Roman" w:cs="Times New Roman"/>
      <w:b/>
      <w:bCs/>
      <w:kern w:val="36"/>
      <w:sz w:val="48"/>
      <w:szCs w:val="48"/>
      <w:lang w:eastAsia="en-GB"/>
    </w:rPr>
  </w:style>
  <w:style w:type="character" w:customStyle="1" w:styleId="20">
    <w:name w:val="Заголовок 2 Знак"/>
    <w:basedOn w:val="a0"/>
    <w:link w:val="2"/>
    <w:uiPriority w:val="9"/>
    <w:rsid w:val="00AC175E"/>
    <w:rPr>
      <w:rFonts w:ascii="Times New Roman" w:eastAsia="Times New Roman" w:hAnsi="Times New Roman" w:cs="Times New Roman"/>
      <w:b/>
      <w:bCs/>
      <w:sz w:val="36"/>
      <w:szCs w:val="36"/>
      <w:lang w:eastAsia="en-GB"/>
    </w:rPr>
  </w:style>
  <w:style w:type="paragraph" w:styleId="a3">
    <w:name w:val="Normal (Web)"/>
    <w:basedOn w:val="a"/>
    <w:uiPriority w:val="99"/>
    <w:semiHidden/>
    <w:unhideWhenUsed/>
    <w:rsid w:val="00AC17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4">
    <w:name w:val="Balloon Text"/>
    <w:basedOn w:val="a"/>
    <w:link w:val="a5"/>
    <w:uiPriority w:val="99"/>
    <w:semiHidden/>
    <w:unhideWhenUsed/>
    <w:rsid w:val="00AC175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C175E"/>
    <w:rPr>
      <w:rFonts w:ascii="Tahoma" w:hAnsi="Tahoma" w:cs="Tahoma"/>
      <w:sz w:val="16"/>
      <w:szCs w:val="16"/>
    </w:rPr>
  </w:style>
  <w:style w:type="paragraph" w:styleId="a6">
    <w:name w:val="No Spacing"/>
    <w:uiPriority w:val="1"/>
    <w:qFormat/>
    <w:rsid w:val="00AC175E"/>
    <w:pPr>
      <w:spacing w:after="0" w:line="240" w:lineRule="auto"/>
    </w:pPr>
  </w:style>
  <w:style w:type="character" w:styleId="a7">
    <w:name w:val="Strong"/>
    <w:basedOn w:val="a0"/>
    <w:uiPriority w:val="22"/>
    <w:qFormat/>
    <w:rsid w:val="00B832BA"/>
    <w:rPr>
      <w:b/>
      <w:bCs/>
    </w:rPr>
  </w:style>
</w:styles>
</file>

<file path=word/webSettings.xml><?xml version="1.0" encoding="utf-8"?>
<w:webSettings xmlns:r="http://schemas.openxmlformats.org/officeDocument/2006/relationships" xmlns:w="http://schemas.openxmlformats.org/wordprocessingml/2006/main">
  <w:divs>
    <w:div w:id="271211319">
      <w:bodyDiv w:val="1"/>
      <w:marLeft w:val="0"/>
      <w:marRight w:val="0"/>
      <w:marTop w:val="0"/>
      <w:marBottom w:val="0"/>
      <w:divBdr>
        <w:top w:val="none" w:sz="0" w:space="0" w:color="auto"/>
        <w:left w:val="none" w:sz="0" w:space="0" w:color="auto"/>
        <w:bottom w:val="none" w:sz="0" w:space="0" w:color="auto"/>
        <w:right w:val="none" w:sz="0" w:space="0" w:color="auto"/>
      </w:divBdr>
    </w:div>
    <w:div w:id="924993770">
      <w:bodyDiv w:val="1"/>
      <w:marLeft w:val="0"/>
      <w:marRight w:val="0"/>
      <w:marTop w:val="0"/>
      <w:marBottom w:val="0"/>
      <w:divBdr>
        <w:top w:val="none" w:sz="0" w:space="0" w:color="auto"/>
        <w:left w:val="none" w:sz="0" w:space="0" w:color="auto"/>
        <w:bottom w:val="none" w:sz="0" w:space="0" w:color="auto"/>
        <w:right w:val="none" w:sz="0" w:space="0" w:color="auto"/>
      </w:divBdr>
    </w:div>
    <w:div w:id="1482310889">
      <w:bodyDiv w:val="1"/>
      <w:marLeft w:val="0"/>
      <w:marRight w:val="0"/>
      <w:marTop w:val="0"/>
      <w:marBottom w:val="0"/>
      <w:divBdr>
        <w:top w:val="none" w:sz="0" w:space="0" w:color="auto"/>
        <w:left w:val="none" w:sz="0" w:space="0" w:color="auto"/>
        <w:bottom w:val="none" w:sz="0" w:space="0" w:color="auto"/>
        <w:right w:val="none" w:sz="0" w:space="0" w:color="auto"/>
      </w:divBdr>
      <w:divsChild>
        <w:div w:id="2082865658">
          <w:marLeft w:val="0"/>
          <w:marRight w:val="0"/>
          <w:marTop w:val="0"/>
          <w:marBottom w:val="0"/>
          <w:divBdr>
            <w:top w:val="none" w:sz="0" w:space="0" w:color="auto"/>
            <w:left w:val="none" w:sz="0" w:space="0" w:color="auto"/>
            <w:bottom w:val="none" w:sz="0" w:space="0" w:color="auto"/>
            <w:right w:val="none" w:sz="0" w:space="0" w:color="auto"/>
          </w:divBdr>
          <w:divsChild>
            <w:div w:id="490026948">
              <w:marLeft w:val="0"/>
              <w:marRight w:val="0"/>
              <w:marTop w:val="0"/>
              <w:marBottom w:val="0"/>
              <w:divBdr>
                <w:top w:val="none" w:sz="0" w:space="0" w:color="auto"/>
                <w:left w:val="none" w:sz="0" w:space="0" w:color="auto"/>
                <w:bottom w:val="none" w:sz="0" w:space="0" w:color="auto"/>
                <w:right w:val="none" w:sz="0" w:space="0" w:color="auto"/>
              </w:divBdr>
              <w:divsChild>
                <w:div w:id="8066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11</Pages>
  <Words>3006</Words>
  <Characters>17139</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xaa</dc:creator>
  <cp:lastModifiedBy>xaa</cp:lastModifiedBy>
  <cp:revision>3</cp:revision>
  <dcterms:created xsi:type="dcterms:W3CDTF">2020-09-20T21:36:00Z</dcterms:created>
  <dcterms:modified xsi:type="dcterms:W3CDTF">2020-09-20T22:22:00Z</dcterms:modified>
</cp:coreProperties>
</file>