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FF" w:rsidRDefault="00710BFF" w:rsidP="00710B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  <w:r w:rsidRPr="00710BF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  <w:t>Течение в трубах неньютоновских жидкостей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Течение жидкостей под нагрузкой является предметом изуче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>ния науки о деформациях и течении — реологии.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предыдущих разделах рассматривались законы движения жидкостей, подчиняющихся закону внутреннего трения Ньютона. Вязкость этих жидкостей остается постоянной при дан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>ной температуре и давлении. В отличие от них вязкость неньюто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 xml:space="preserve">новских жидкостей не постоянна, а изменяется в зависимости от скорости сдвига, его продолжительности, т. е. «предыстории» жидкости. В технологии строительных материалов к таким жидкостям относятся цементные шламы и растворы, бетонная смесь, глиняные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шликеры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пасты, растворы полимеров, краски и т. п. 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Графики, вы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softHyphen/>
        <w:t>ражающие зависимость изменения предельного напряжения сдвига от градиента скорости, носят название кривых течения.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В современной теории неньютоновские жидкости подразделяют на три класса.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 первому классу относятся вязкие или стационарные ненью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 xml:space="preserve">тоновские жидкости, для которых в уравнении 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у = 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f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(</w:t>
      </w:r>
      <w:proofErr w:type="spell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dv</w:t>
      </w:r>
      <w:proofErr w:type="spell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/</w:t>
      </w:r>
      <w:proofErr w:type="gram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</w:t>
      </w:r>
      <w:proofErr w:type="spellStart"/>
      <w:proofErr w:type="gram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х</w:t>
      </w:r>
      <w:proofErr w:type="spell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) 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функция не зависит от времени.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По виду кривых течения различают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бингамовские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(рис. 4.3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)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псевдопластичные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дилатантные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жидкости.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810937" cy="2473377"/>
            <wp:effectExtent l="19050" t="0" r="0" b="0"/>
            <wp:docPr id="65" name="Рисунок 65" descr="https://konspekta.net/mydocxru/baza8/96689760122.files/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nspekta.net/mydocxru/baza8/96689760122.files/image02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766" cy="247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Рис. 4.3. Кривые течения жидкостей под нагрузкой: 1 –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ньютоновская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; 2 –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бингамовская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; 3 –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псевдопластичная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; 4 –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дилатанатная</w:t>
      </w:r>
      <w:proofErr w:type="spellEnd"/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Течение </w:t>
      </w:r>
      <w:proofErr w:type="spell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бингамовской</w:t>
      </w:r>
      <w:proofErr w:type="spell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жидкости 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начинается только после при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  <w:t xml:space="preserve">ложения </w:t>
      </w:r>
      <w:r w:rsidRPr="00D77CEF">
        <w:rPr>
          <w:rFonts w:ascii="Times New Roman" w:eastAsia="Times New Roman" w:hAnsi="Times New Roman" w:cs="Times New Roman"/>
          <w:sz w:val="24"/>
          <w:szCs w:val="24"/>
          <w:lang w:eastAsia="en-GB"/>
        </w:rPr>
        <w:t>τ</w:t>
      </w:r>
      <w:r w:rsidRPr="00D77CEF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en-GB"/>
        </w:rPr>
        <w:t>0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(подсчитанного по уравнению Ньютона), которое необходимо для разрушения структуры, образовавшейся в данной системе. Такое течение называют пластическим, а критическое (т. е. предельное) напряжение сдвига </w:t>
      </w:r>
      <w:r w:rsidRPr="00D77CEF">
        <w:rPr>
          <w:rFonts w:ascii="Times New Roman" w:eastAsia="Times New Roman" w:hAnsi="Times New Roman" w:cs="Times New Roman"/>
          <w:sz w:val="24"/>
          <w:szCs w:val="24"/>
          <w:lang w:eastAsia="en-GB"/>
        </w:rPr>
        <w:t>τ</w:t>
      </w:r>
      <w:r w:rsidRPr="00D77CEF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en-GB"/>
        </w:rPr>
        <w:t>0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пределом текучести. При на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softHyphen/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lastRenderedPageBreak/>
        <w:t xml:space="preserve">пряжениях, меньших </w:t>
      </w:r>
      <w:r w:rsidRPr="00D77CEF">
        <w:rPr>
          <w:rFonts w:ascii="Times New Roman" w:eastAsia="Times New Roman" w:hAnsi="Times New Roman" w:cs="Times New Roman"/>
          <w:sz w:val="24"/>
          <w:szCs w:val="24"/>
          <w:lang w:eastAsia="en-GB"/>
        </w:rPr>
        <w:t>τ</w:t>
      </w:r>
      <w:r w:rsidRPr="00D77CEF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en-GB"/>
        </w:rPr>
        <w:t>0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,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бингамовские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жидкости ведут себя как твердые тела, а при напряжениях, больших </w:t>
      </w:r>
      <w:r w:rsidRPr="00D77CEF">
        <w:rPr>
          <w:rFonts w:ascii="Times New Roman" w:eastAsia="Times New Roman" w:hAnsi="Times New Roman" w:cs="Times New Roman"/>
          <w:sz w:val="24"/>
          <w:szCs w:val="24"/>
          <w:lang w:eastAsia="en-GB"/>
        </w:rPr>
        <w:t>τ</w:t>
      </w:r>
      <w:r w:rsidRPr="00D77CEF">
        <w:rPr>
          <w:rFonts w:ascii="Times New Roman" w:eastAsia="Times New Roman" w:hAnsi="Times New Roman" w:cs="Times New Roman"/>
          <w:sz w:val="24"/>
          <w:szCs w:val="24"/>
          <w:vertAlign w:val="subscript"/>
          <w:lang w:val="ru-RU" w:eastAsia="en-GB"/>
        </w:rPr>
        <w:t>0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— как </w:t>
      </w:r>
      <w:proofErr w:type="spellStart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ньютоновские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жидкости, т. е. зависимость 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τ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vertAlign w:val="subscript"/>
          <w:lang w:val="ru-RU" w:eastAsia="en-GB"/>
        </w:rPr>
        <w:t>0</w:t>
      </w:r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от </w:t>
      </w:r>
      <w:proofErr w:type="spell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dv</w:t>
      </w:r>
      <w:proofErr w:type="spell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/</w:t>
      </w:r>
      <w:proofErr w:type="gram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</w:t>
      </w:r>
      <w:proofErr w:type="spellStart"/>
      <w:proofErr w:type="gram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х</w:t>
      </w:r>
      <w:proofErr w:type="spellEnd"/>
      <w:r w:rsidRPr="00D77CEF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линейна.</w:t>
      </w:r>
    </w:p>
    <w:p w:rsidR="00D77CEF" w:rsidRPr="00D77CEF" w:rsidRDefault="00D77CEF" w:rsidP="00D77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Считается, что структура тела </w:t>
      </w:r>
      <w:proofErr w:type="spell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Бингама</w:t>
      </w:r>
      <w:proofErr w:type="spell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под действием предель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softHyphen/>
        <w:t xml:space="preserve">ного напряжения сдвига мгновенно и полностью разрушается, в результате чего тело </w:t>
      </w:r>
      <w:proofErr w:type="spell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Бингама</w:t>
      </w:r>
      <w:proofErr w:type="spell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 xml:space="preserve"> превращается в жидкость, при сня</w:t>
      </w:r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softHyphen/>
        <w:t xml:space="preserve">тии напряжения структура восстанавливается и тело возвращается к твердому состоянию. Такое свойство жидкости (материала) называется </w:t>
      </w:r>
      <w:proofErr w:type="spellStart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тиксотропией</w:t>
      </w:r>
      <w:proofErr w:type="spellEnd"/>
      <w:r w:rsidRPr="00D77CEF">
        <w:rPr>
          <w:rFonts w:ascii="Times New Roman" w:eastAsia="Times New Roman" w:hAnsi="Times New Roman" w:cs="Times New Roman"/>
          <w:i/>
          <w:iCs/>
          <w:sz w:val="24"/>
          <w:szCs w:val="24"/>
          <w:lang w:val="ru-RU" w:eastAsia="en-GB"/>
        </w:rPr>
        <w:t>.</w:t>
      </w:r>
    </w:p>
    <w:p w:rsidR="00D77CEF" w:rsidRPr="00D77CEF" w:rsidRDefault="00D77CEF" w:rsidP="00D77CEF">
      <w:pPr>
        <w:spacing w:after="0" w:line="240" w:lineRule="auto"/>
        <w:jc w:val="center"/>
        <w:rPr>
          <w:ins w:id="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3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Уравнение кривой течения 2 носит название уравнения Шведова -</w:t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ins w:id="5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Бингама</w:t>
        </w:r>
        <w:proofErr w:type="spellEnd"/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ins w:id="7" w:author="Unknown"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τ = τ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vertAlign w:val="subscript"/>
            <w:lang w:eastAsia="en-GB"/>
          </w:rPr>
          <w:t xml:space="preserve">0 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 xml:space="preserve">+ </w:t>
        </w:r>
        <w:proofErr w:type="spellStart"/>
        <w:proofErr w:type="gram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η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vertAlign w:val="subscript"/>
            <w:lang w:eastAsia="en-GB"/>
          </w:rPr>
          <w:t>пл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(</w:t>
        </w:r>
        <w:proofErr w:type="spellStart"/>
        <w:proofErr w:type="gram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dv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/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dх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),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(4.9)</w:t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9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где 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η</w:t>
        </w:r>
        <w:proofErr w:type="spellStart"/>
        <w:proofErr w:type="gram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vertAlign w:val="subscript"/>
            <w:lang w:val="ru-RU" w:eastAsia="en-GB"/>
          </w:rPr>
          <w:t>пл</w:t>
        </w:r>
        <w:proofErr w:type="spellEnd"/>
        <w:proofErr w:type="gram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— пластическая вязкость постоянна и аналогична вязкости обычной жидкости.</w:t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1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Для большинства структурированных систем зависимость 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dv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/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d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х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 </w:t>
        </w:r>
        <w:proofErr w:type="gram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от</w:t>
        </w:r>
        <w:proofErr w:type="gram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τ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не выражается прямой, а представляется кривыми (рис. 4.3, кривые 3,4)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.</w:t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3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Нарушения структуры в этой области столь незначительны, что успевают восстанавливаться в самом процессе течения.</w:t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5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К 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псевдопластичным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 жидкостям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относятся растворы полиме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 xml:space="preserve">ров, целлюлозы и суспензии с асимметричной структурой частиц (кривая 3). 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К 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дилатантным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 жидкостям 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 кривая 4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) 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относятся суспен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>зии крахмала, различные клеи с большим отношением</w:t>
        </w:r>
        <w:proofErr w:type="gram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Т</w:t>
        </w:r>
        <w:proofErr w:type="gram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/Ж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 В от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 xml:space="preserve">личие от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псевдопластических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эти жидкости характеризуются воз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>растанием кажущейся вязкости с увеличением градиента скорости.</w:t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17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В зависимости от характера влияния продолжительности сдвига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  <w:t xml:space="preserve">на структуру различают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тиксотропные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реопектантные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жидкости.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У 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тиксотропных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 жидкостей 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с увеличением </w:t>
        </w:r>
        <w:proofErr w:type="gram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продолжительности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  <w:t>воздействия напряжения сдвига определенной ве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>личины</w:t>
        </w:r>
        <w:proofErr w:type="gram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структура разрушается, вязкость уменьшается, а теку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>честь возрастает. После снятия напряжения структура жидко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>сти постепенно восстанавлива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 xml:space="preserve">ется с увеличением вязкости. Типичным примером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тиксотроп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>ных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жидкостей являются мно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 xml:space="preserve">гие краски, увеличивающие вязкость со временем. У 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реопектических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 жидкостей 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с увеличением продолжительности воздействия напряжения сдвига текучесть сни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 xml:space="preserve">жается (структура упрочняется). К этим жидкостям относятся суспензии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бентонитовых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глин и не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>которые коллоидные растворы.</w:t>
        </w:r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ins w:id="19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К третьему классу относятся </w:t>
        </w:r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вязкоупругие или </w:t>
        </w:r>
        <w:proofErr w:type="spellStart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максвелловские</w:t>
        </w:r>
        <w:proofErr w:type="spellEnd"/>
        <w:r w:rsidRPr="00D77CE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 xml:space="preserve"> жидкости. 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Жидкости текут под действием напряжения т, но после снятия напряжения частично восстанавливают свою форму. Таким образом, эти структуры обладают двойным свойством — вязким те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softHyphen/>
          <w:t xml:space="preserve">чением по закону Ньютона и упругим восстановлением формы по закону Гука. </w:t>
        </w:r>
        <w:proofErr w:type="spellStart"/>
        <w:proofErr w:type="gram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Примером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их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служат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некоторые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смолы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и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пасты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,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крах</w:t>
        </w:r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softHyphen/>
          <w:t>мальные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 xml:space="preserve"> </w:t>
        </w:r>
        <w:proofErr w:type="spellStart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клеи</w:t>
        </w:r>
        <w:proofErr w:type="spellEnd"/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.</w:t>
        </w:r>
        <w:proofErr w:type="gramEnd"/>
      </w:ins>
    </w:p>
    <w:p w:rsidR="00D77CEF" w:rsidRPr="00D77CEF" w:rsidRDefault="00D77CEF" w:rsidP="00D77CEF">
      <w:pPr>
        <w:spacing w:before="100" w:beforeAutospacing="1" w:after="100" w:afterAutospacing="1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ins w:id="21" w:author="Unknown">
        <w:r w:rsidRPr="00D77CE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lastRenderedPageBreak/>
          <w:t> </w:t>
        </w:r>
      </w:ins>
    </w:p>
    <w:p w:rsidR="00710BFF" w:rsidRDefault="00710BFF" w:rsidP="00710B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</w:p>
    <w:p w:rsidR="00710BFF" w:rsidRPr="00710BFF" w:rsidRDefault="00710BFF" w:rsidP="00710BF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</w:rPr>
      </w:pPr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23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Рассмотрим горизонтальную цилиндрическую трубу круглого сечения.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25" w:author="Unknown">
        <w:r w:rsidRPr="00710BF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 xml:space="preserve">Аномально-вязкие </w:t>
        </w:r>
        <w:proofErr w:type="spellStart"/>
        <w:r w:rsidRPr="00710BF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>жидкости</w:t>
        </w:r>
        <w:proofErr w:type="gramStart"/>
        <w:r w:rsidRPr="00710BF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>.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Д</w:t>
        </w:r>
        <w:proofErr w:type="gram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ля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круглой трубы распределение напряжений трения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20015" cy="149860"/>
            <wp:effectExtent l="19050" t="0" r="0" b="0"/>
            <wp:docPr id="1" name="Рисунок 1" descr="https://helpiks.org/helpiksorg/baza9/492261627939.files/image4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iks.org/helpiksorg/baza9/492261627939.files/image43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6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определяется по формуле: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27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44525" cy="457200"/>
            <wp:effectExtent l="0" t="0" r="3175" b="0"/>
            <wp:docPr id="2" name="Рисунок 2" descr="https://helpiks.org/helpiksorg/baza9/492261627939.files/image4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elpiks.org/helpiksorg/baza9/492261627939.files/image441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29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Принимая реологическое уравнение аномально-вязкой жидкости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  <w:t>в виде степенной зависимо</w:t>
        </w:r>
        <w:proofErr w:type="gramStart"/>
        <w:r w:rsidRPr="00710BF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c</w:t>
        </w:r>
        <w:proofErr w:type="spellStart"/>
        <w:proofErr w:type="gram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ти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(2.3) получим: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491615" cy="584835"/>
            <wp:effectExtent l="0" t="0" r="0" b="0"/>
            <wp:docPr id="3" name="Рисунок 3" descr="https://helpiks.org/helpiksorg/baza9/492261627939.files/image4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elpiks.org/helpiksorg/baza9/492261627939.files/image44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1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(2.105)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33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Здесь </w:t>
        </w:r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K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и </w:t>
        </w:r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m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реологические константы жидкости,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D</w:t>
        </w:r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p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потери давления на участке длиной </w:t>
        </w:r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l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35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Интегрирование уравнения (2.105) при граничном условии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9580" cy="179705"/>
            <wp:effectExtent l="19050" t="0" r="7620" b="0"/>
            <wp:docPr id="4" name="Рисунок 4" descr="https://helpiks.org/helpiksorg/baza9/492261627939.files/image4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elpiks.org/helpiksorg/baza9/492261627939.files/image445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6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32130" cy="240030"/>
            <wp:effectExtent l="19050" t="0" r="1270" b="0"/>
            <wp:docPr id="5" name="Рисунок 5" descr="https://helpiks.org/helpiksorg/baza9/492261627939.files/image44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elpiks.org/helpiksorg/baza9/492261627939.files/image447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7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дает распределение скорости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40030" cy="240030"/>
            <wp:effectExtent l="19050" t="0" r="7620" b="0"/>
            <wp:docPr id="6" name="Рисунок 6" descr="https://helpiks.org/helpiksorg/baza9/492261627939.files/image4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elpiks.org/helpiksorg/baza9/492261627939.files/image44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8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по сечению трубы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  <w:t>в следующем виде: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847975" cy="786765"/>
            <wp:effectExtent l="19050" t="0" r="9525" b="0"/>
            <wp:docPr id="7" name="Рисунок 7" descr="https://helpiks.org/helpiksorg/baza9/492261627939.files/image4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elpiks.org/helpiksorg/baza9/492261627939.files/image45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0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(2.106)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42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Максимальная скорость достигается на оси трубы </w:t>
        </w:r>
        <w:proofErr w:type="gram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при</w:t>
        </w:r>
        <w:proofErr w:type="gram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12115" cy="187325"/>
            <wp:effectExtent l="0" t="0" r="0" b="0"/>
            <wp:docPr id="8" name="Рисунок 8" descr="https://helpiks.org/helpiksorg/baza9/492261627939.files/image4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elpiks.org/helpiksorg/baza9/492261627939.files/image45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18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3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 Средняя скорость получена в виде: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360930" cy="644525"/>
            <wp:effectExtent l="19050" t="0" r="1270" b="0"/>
            <wp:docPr id="9" name="Рисунок 9" descr="https://helpiks.org/helpiksorg/baza9/492261627939.files/image45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elpiks.org/helpiksorg/baza9/492261627939.files/image455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5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(2.107)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47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Согласно формуле (2.107) потеря давления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59765" cy="307340"/>
            <wp:effectExtent l="19050" t="0" r="6985" b="0"/>
            <wp:docPr id="10" name="Рисунок 10" descr="https://helpiks.org/helpiksorg/baza9/492261627939.files/image45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elpiks.org/helpiksorg/baza9/492261627939.files/image457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8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Это означает, что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D</w:t>
        </w:r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p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для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псевдопластичных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жидкостей растет медленнее с ростом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40030" cy="240030"/>
            <wp:effectExtent l="19050" t="0" r="7620" b="0"/>
            <wp:docPr id="11" name="Рисунок 11" descr="https://helpiks.org/helpiksorg/baza9/492261627939.files/image4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elpiks.org/helpiksorg/baza9/492261627939.files/image44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9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чем для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ньютоновских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а для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дилатантных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быстрее (рис. 2.33).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769995" cy="1483995"/>
            <wp:effectExtent l="19050" t="0" r="1905" b="0"/>
            <wp:docPr id="12" name="Рисунок 12" descr="https://helpiks.org/helpiksorg/baza9/492261627939.files/image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elpiks.org/helpiksorg/baza9/492261627939.files/image46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2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2.33. Распределение обобщенных скоростей по сечению трубы: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4" w:author="Unknown"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1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ньютоновская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жидкость; </w:t>
        </w:r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2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псевдопластичная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жидкость;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6" w:author="Unknown"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ru-RU" w:eastAsia="en-GB"/>
          </w:rPr>
          <w:t>3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–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дилатантная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жидкость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58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Используя формулу (2.107), можно определить расход жидкости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  <w:t xml:space="preserve">при известных свойствах жидкости и параметрах течения. В случае необходимости из (2.107) можно найти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eastAsia="en-GB"/>
          </w:rPr>
          <w:t>D</w:t>
        </w:r>
        <w:r w:rsidRPr="00710BFF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GB"/>
          </w:rPr>
          <w:t>p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proofErr w:type="gramStart"/>
      <w:ins w:id="60" w:author="Unknown">
        <w:r w:rsidRPr="00710BF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>Вязко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-</w:t>
        </w:r>
        <w:r w:rsidRPr="00710BF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>пластическая</w:t>
        </w:r>
        <w:proofErr w:type="spellEnd"/>
        <w:proofErr w:type="gramEnd"/>
        <w:r w:rsidRPr="00710BF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ru-RU" w:eastAsia="en-GB"/>
          </w:rPr>
          <w:t xml:space="preserve"> среда.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Эта среда обладает предельным напряжением сдвига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2565" cy="240030"/>
            <wp:effectExtent l="19050" t="0" r="6985" b="0"/>
            <wp:docPr id="13" name="Рисунок 13" descr="https://helpiks.org/helpiksorg/baza9/492261627939.files/image4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elpiks.org/helpiksorg/baza9/492261627939.files/image462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1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Если напряжение трения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9580" cy="240030"/>
            <wp:effectExtent l="0" t="0" r="7620" b="0"/>
            <wp:docPr id="14" name="Рисунок 14" descr="https://helpiks.org/helpiksorg/baza9/492261627939.files/image4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elpiks.org/helpiksorg/baza9/492261627939.files/image464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2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, то течения среды не будет. Для реализации течения необходимо, чтобы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57200" cy="240030"/>
            <wp:effectExtent l="0" t="0" r="0" b="0"/>
            <wp:docPr id="15" name="Рисунок 15" descr="https://helpiks.org/helpiksorg/baza9/492261627939.files/image4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elpiks.org/helpiksorg/baza9/492261627939.files/image46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3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(рис. 2.34).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65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В области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57200" cy="240030"/>
            <wp:effectExtent l="0" t="0" r="0" b="0"/>
            <wp:docPr id="16" name="Рисунок 16" descr="https://helpiks.org/helpiksorg/baza9/492261627939.files/image4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elpiks.org/helpiksorg/baza9/492261627939.files/image466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6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возникает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пристенное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кольцевое течение.</w:t>
        </w:r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br/>
          <w:t xml:space="preserve">В центральной части трубы, </w:t>
        </w:r>
        <w:proofErr w:type="gram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при</w:t>
        </w:r>
        <w:proofErr w:type="gram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9580" cy="240030"/>
            <wp:effectExtent l="0" t="0" r="7620" b="0"/>
            <wp:docPr id="17" name="Рисунок 17" descr="https://helpiks.org/helpiksorg/baza9/492261627939.files/image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elpiks.org/helpiksorg/baza9/492261627939.files/image46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7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среда будет двигаться как твердый стержень с одинаковой скоростью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07340" cy="240030"/>
            <wp:effectExtent l="19050" t="0" r="0" b="0"/>
            <wp:docPr id="18" name="Рисунок 18" descr="https://helpiks.org/helpiksorg/baza9/492261627939.files/image4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elpiks.org/helpiksorg/baza9/492261627939.files/image47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8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69" w:author="Unknown"/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552825" cy="1341755"/>
            <wp:effectExtent l="19050" t="0" r="9525" b="0"/>
            <wp:docPr id="19" name="Рисунок 19" descr="https://helpiks.org/helpiksorg/baza9/492261627939.files/image4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elpiks.org/helpiksorg/baza9/492261627939.files/image473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7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71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Рис. 2.34. Схема течения вязко-пластичной среды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7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73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Итак, имеем следующие исходные зависимости: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75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При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9580" cy="240030"/>
            <wp:effectExtent l="0" t="0" r="7620" b="0"/>
            <wp:docPr id="20" name="Рисунок 20" descr="https://helpiks.org/helpiksorg/baza9/492261627939.files/image4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elpiks.org/helpiksorg/baza9/492261627939.files/image469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44525" cy="457200"/>
            <wp:effectExtent l="0" t="0" r="0" b="0"/>
            <wp:docPr id="21" name="Рисунок 21" descr="https://helpiks.org/helpiksorg/baza9/492261627939.files/image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elpiks.org/helpiksorg/baza9/492261627939.files/image476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6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; при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49580" cy="240030"/>
            <wp:effectExtent l="0" t="0" r="7620" b="0"/>
            <wp:docPr id="22" name="Рисунок 22" descr="https://helpiks.org/helpiksorg/baza9/492261627939.files/image4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elpiks.org/helpiksorg/baza9/492261627939.files/image478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641475" cy="494665"/>
            <wp:effectExtent l="19050" t="0" r="0" b="0"/>
            <wp:docPr id="23" name="Рисунок 23" descr="https://helpiks.org/helpiksorg/baza9/492261627939.files/image4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elpiks.org/helpiksorg/baza9/492261627939.files/image480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7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(2.108)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78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79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Для кольцевой зоны получена формула: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8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555875" cy="494665"/>
            <wp:effectExtent l="19050" t="0" r="0" b="0"/>
            <wp:docPr id="24" name="Рисунок 24" descr="https://helpiks.org/helpiksorg/baza9/492261627939.files/image4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elpiks.org/helpiksorg/baza9/492261627939.files/image482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1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(2.109)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8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83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Для осевой (стержневой) зоны: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8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75890" cy="494665"/>
            <wp:effectExtent l="19050" t="0" r="0" b="0"/>
            <wp:docPr id="25" name="Рисунок 25" descr="https://helpiks.org/helpiksorg/baza9/492261627939.files/image4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elpiks.org/helpiksorg/baza9/492261627939.files/image484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90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5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(2.110)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86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87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Общий объемный расход складывается из потоков стержневой зоны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9875" cy="269875"/>
            <wp:effectExtent l="0" t="0" r="0" b="0"/>
            <wp:docPr id="26" name="Рисунок 26" descr="https://helpiks.org/helpiksorg/baza9/492261627939.files/image4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elpiks.org/helpiksorg/baza9/492261627939.files/image486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8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и кольцевой зоны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02565" cy="269875"/>
            <wp:effectExtent l="0" t="0" r="6985" b="0"/>
            <wp:docPr id="27" name="Рисунок 27" descr="https://helpiks.org/helpiksorg/baza9/492261627939.files/image4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elpiks.org/helpiksorg/baza9/492261627939.files/image488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9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698115" cy="636905"/>
            <wp:effectExtent l="19050" t="0" r="6985" b="0"/>
            <wp:docPr id="28" name="Рисунок 28" descr="https://helpiks.org/helpiksorg/baza9/492261627939.files/image4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elpiks.org/helpiksorg/baza9/492261627939.files/image490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1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(2.111)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92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93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После ряда упрощений формула (2.111) принимает вид: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94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783715" cy="561975"/>
            <wp:effectExtent l="19050" t="0" r="6985" b="0"/>
            <wp:docPr id="29" name="Рисунок 29" descr="https://helpiks.org/helpiksorg/baza9/492261627939.files/image4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elpiks.org/helpiksorg/baza9/492261627939.files/image492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5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(2.112)</w:t>
        </w:r>
      </w:ins>
    </w:p>
    <w:p w:rsidR="00710BFF" w:rsidRPr="00710BFF" w:rsidRDefault="00710BFF" w:rsidP="00710BFF">
      <w:pPr>
        <w:spacing w:before="100" w:beforeAutospacing="1" w:after="100" w:afterAutospacing="1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ins w:id="97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Формула (2.112) является аналогом уравнения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Пуазейля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. Она может быть использована и для определения потери давления 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254635" cy="224790"/>
            <wp:effectExtent l="0" t="0" r="0" b="0"/>
            <wp:docPr id="30" name="Рисунок 30" descr="https://helpiks.org/helpiksorg/baza9/492261627939.files/image3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helpiks.org/helpiksorg/baza9/492261627939.files/image371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8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710BFF" w:rsidRPr="00710BFF" w:rsidRDefault="00710BFF" w:rsidP="00D77CEF">
      <w:pPr>
        <w:spacing w:before="100" w:beforeAutospacing="1" w:after="100" w:afterAutospacing="1" w:line="240" w:lineRule="auto"/>
        <w:rPr>
          <w:ins w:id="99" w:author="Unknown"/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proofErr w:type="spellStart"/>
      <w:proofErr w:type="gramStart"/>
      <w:ins w:id="100" w:author="Unknown"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Вязко-пластические</w:t>
        </w:r>
        <w:proofErr w:type="spellEnd"/>
        <w:proofErr w:type="gram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среды иногда называют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бингамовскими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 xml:space="preserve"> жидкостями или телами Шведова – </w:t>
        </w:r>
        <w:proofErr w:type="spellStart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Бингама</w:t>
        </w:r>
        <w:proofErr w:type="spellEnd"/>
        <w:r w:rsidRPr="00710BFF">
          <w:rPr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.</w:t>
        </w:r>
      </w:ins>
    </w:p>
    <w:p w:rsidR="002C0E25" w:rsidRPr="002C0E25" w:rsidRDefault="002C0E25" w:rsidP="002C0E25">
      <w:pPr>
        <w:rPr>
          <w:lang w:val="ru-RU"/>
        </w:rPr>
      </w:pPr>
    </w:p>
    <w:sectPr w:rsidR="002C0E25" w:rsidRPr="002C0E25" w:rsidSect="00D9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2C0E25"/>
    <w:rsid w:val="002C0E25"/>
    <w:rsid w:val="00710BFF"/>
    <w:rsid w:val="00730645"/>
    <w:rsid w:val="00C67112"/>
    <w:rsid w:val="00D77CEF"/>
    <w:rsid w:val="00D9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60D"/>
  </w:style>
  <w:style w:type="paragraph" w:styleId="1">
    <w:name w:val="heading 1"/>
    <w:basedOn w:val="a"/>
    <w:link w:val="10"/>
    <w:uiPriority w:val="9"/>
    <w:qFormat/>
    <w:rsid w:val="00710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BF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a3">
    <w:name w:val="Normal (Web)"/>
    <w:basedOn w:val="a"/>
    <w:uiPriority w:val="99"/>
    <w:semiHidden/>
    <w:unhideWhenUsed/>
    <w:rsid w:val="0071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Balloon Text"/>
    <w:basedOn w:val="a"/>
    <w:link w:val="a5"/>
    <w:uiPriority w:val="99"/>
    <w:semiHidden/>
    <w:unhideWhenUsed/>
    <w:rsid w:val="00710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1</cp:revision>
  <dcterms:created xsi:type="dcterms:W3CDTF">2020-09-27T23:59:00Z</dcterms:created>
  <dcterms:modified xsi:type="dcterms:W3CDTF">2020-09-28T05:03:00Z</dcterms:modified>
</cp:coreProperties>
</file>