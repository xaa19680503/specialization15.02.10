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FE" w:rsidRDefault="003A5297" w:rsidP="003A5297">
      <w:pPr>
        <w:jc w:val="center"/>
        <w:rPr>
          <w:lang w:val="ru-RU"/>
        </w:rPr>
      </w:pPr>
      <w:proofErr w:type="spellStart"/>
      <w:proofErr w:type="gramStart"/>
      <w:r w:rsidRPr="00C15C9E">
        <w:t>Регулирующая</w:t>
      </w:r>
      <w:proofErr w:type="spellEnd"/>
      <w:r w:rsidRPr="00C15C9E">
        <w:t xml:space="preserve"> </w:t>
      </w:r>
      <w:proofErr w:type="spellStart"/>
      <w:r w:rsidRPr="00C15C9E">
        <w:t>аппаратура</w:t>
      </w:r>
      <w:proofErr w:type="spellEnd"/>
      <w:r w:rsidRPr="00C15C9E">
        <w:t>.</w:t>
      </w:r>
      <w:proofErr w:type="gramEnd"/>
    </w:p>
    <w:p w:rsidR="00D01EDE" w:rsidRDefault="00D01EDE" w:rsidP="003A5297">
      <w:pPr>
        <w:jc w:val="center"/>
        <w:rPr>
          <w:lang w:val="ru-RU"/>
        </w:rPr>
      </w:pPr>
    </w:p>
    <w:p w:rsidR="00D01EDE" w:rsidRDefault="00D01EDE" w:rsidP="00D01EDE">
      <w:p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управлющему</w:t>
      </w:r>
      <w:proofErr w:type="spellEnd"/>
      <w:r>
        <w:rPr>
          <w:lang w:val="ru-RU"/>
        </w:rPr>
        <w:t xml:space="preserve"> воздействию</w:t>
      </w:r>
    </w:p>
    <w:p w:rsidR="00D01EDE" w:rsidRDefault="00D01EDE" w:rsidP="003A5297">
      <w:pPr>
        <w:jc w:val="center"/>
        <w:rPr>
          <w:lang w:val="ru-RU"/>
        </w:rPr>
      </w:pPr>
      <w:r>
        <w:rPr>
          <w:lang w:val="ru-RU"/>
        </w:rPr>
        <w:t>Пневматическая</w:t>
      </w:r>
    </w:p>
    <w:p w:rsidR="00D01EDE" w:rsidRDefault="00D01EDE" w:rsidP="003A5297">
      <w:pPr>
        <w:jc w:val="center"/>
        <w:rPr>
          <w:lang w:val="ru-RU"/>
        </w:rPr>
      </w:pPr>
      <w:r>
        <w:rPr>
          <w:lang w:val="ru-RU"/>
        </w:rPr>
        <w:t>Гидравлическая</w:t>
      </w:r>
    </w:p>
    <w:p w:rsidR="00D01EDE" w:rsidRDefault="00D01EDE" w:rsidP="003A5297">
      <w:pPr>
        <w:jc w:val="center"/>
        <w:rPr>
          <w:lang w:val="ru-RU"/>
        </w:rPr>
      </w:pPr>
      <w:r>
        <w:rPr>
          <w:lang w:val="ru-RU"/>
        </w:rPr>
        <w:t>Механическая</w:t>
      </w:r>
    </w:p>
    <w:p w:rsidR="00D01EDE" w:rsidRDefault="00D01EDE" w:rsidP="003A5297">
      <w:pPr>
        <w:jc w:val="center"/>
        <w:rPr>
          <w:lang w:val="ru-RU"/>
        </w:rPr>
      </w:pPr>
      <w:r>
        <w:rPr>
          <w:lang w:val="ru-RU"/>
        </w:rPr>
        <w:t>Электрическая</w:t>
      </w:r>
    </w:p>
    <w:p w:rsidR="00D01EDE" w:rsidRDefault="00D01EDE" w:rsidP="003A5297">
      <w:pPr>
        <w:jc w:val="center"/>
        <w:rPr>
          <w:lang w:val="ru-RU"/>
        </w:rPr>
      </w:pPr>
      <w:r>
        <w:rPr>
          <w:lang w:val="ru-RU"/>
        </w:rPr>
        <w:t>По назначению</w:t>
      </w:r>
    </w:p>
    <w:p w:rsidR="00D01EDE" w:rsidRDefault="00D01EDE" w:rsidP="003A5297">
      <w:pPr>
        <w:jc w:val="center"/>
        <w:rPr>
          <w:lang w:val="ru-RU"/>
        </w:rPr>
      </w:pPr>
      <w:r>
        <w:rPr>
          <w:lang w:val="ru-RU"/>
        </w:rPr>
        <w:t>Запорная</w:t>
      </w:r>
    </w:p>
    <w:p w:rsidR="00B24708" w:rsidRDefault="00B24708" w:rsidP="003A5297">
      <w:pPr>
        <w:jc w:val="center"/>
        <w:rPr>
          <w:lang w:val="ru-RU"/>
        </w:rPr>
      </w:pPr>
      <w:r>
        <w:rPr>
          <w:lang w:val="ru-RU"/>
        </w:rPr>
        <w:t>накопители  и  демпферы</w:t>
      </w:r>
    </w:p>
    <w:p w:rsidR="00D01EDE" w:rsidRDefault="00D01EDE" w:rsidP="00D01EDE">
      <w:pPr>
        <w:rPr>
          <w:lang w:val="ru-RU"/>
        </w:rPr>
      </w:pPr>
      <w:r>
        <w:rPr>
          <w:lang w:val="ru-RU"/>
        </w:rPr>
        <w:t>Переключатели</w:t>
      </w:r>
    </w:p>
    <w:p w:rsidR="00D01EDE" w:rsidRDefault="00D01EDE" w:rsidP="003A5297">
      <w:pPr>
        <w:jc w:val="center"/>
        <w:rPr>
          <w:lang w:val="ru-RU"/>
        </w:rPr>
      </w:pPr>
      <w:r>
        <w:rPr>
          <w:lang w:val="ru-RU"/>
        </w:rPr>
        <w:t>Регуляторы потока</w:t>
      </w:r>
    </w:p>
    <w:p w:rsidR="00D01EDE" w:rsidRDefault="00D01EDE" w:rsidP="003A5297">
      <w:pPr>
        <w:jc w:val="center"/>
        <w:rPr>
          <w:lang w:val="ru-RU"/>
        </w:rPr>
      </w:pPr>
      <w:r>
        <w:rPr>
          <w:lang w:val="ru-RU"/>
        </w:rPr>
        <w:t>Регуляторы направления</w:t>
      </w:r>
    </w:p>
    <w:p w:rsidR="00D01EDE" w:rsidRDefault="00D01EDE" w:rsidP="003A5297">
      <w:pPr>
        <w:jc w:val="center"/>
        <w:rPr>
          <w:lang w:val="ru-RU"/>
        </w:rPr>
      </w:pPr>
      <w:r>
        <w:rPr>
          <w:lang w:val="ru-RU"/>
        </w:rPr>
        <w:t>Сброс – защита</w:t>
      </w:r>
    </w:p>
    <w:p w:rsidR="00D01EDE" w:rsidRDefault="00D01EDE" w:rsidP="003A5297">
      <w:pPr>
        <w:jc w:val="center"/>
        <w:rPr>
          <w:lang w:val="ru-RU"/>
        </w:rPr>
      </w:pPr>
    </w:p>
    <w:p w:rsidR="00D01EDE" w:rsidRDefault="00D01EDE" w:rsidP="00D01EDE">
      <w:pPr>
        <w:rPr>
          <w:lang w:val="ru-RU"/>
        </w:rPr>
      </w:pPr>
      <w:r>
        <w:rPr>
          <w:lang w:val="ru-RU"/>
        </w:rPr>
        <w:t>По нагрузке</w:t>
      </w:r>
    </w:p>
    <w:p w:rsidR="00B24708" w:rsidRDefault="00D01EDE" w:rsidP="00D01EDE">
      <w:pPr>
        <w:rPr>
          <w:lang w:val="ru-RU"/>
        </w:rPr>
      </w:pPr>
      <w:r>
        <w:rPr>
          <w:lang w:val="ru-RU"/>
        </w:rPr>
        <w:t xml:space="preserve">                      В зависимости от диаметра магистрали.</w:t>
      </w:r>
    </w:p>
    <w:p w:rsidR="00D01EDE" w:rsidRDefault="00D01EDE" w:rsidP="003A5297">
      <w:pPr>
        <w:jc w:val="center"/>
        <w:rPr>
          <w:lang w:val="ru-RU"/>
        </w:rPr>
      </w:pPr>
    </w:p>
    <w:p w:rsidR="00D01EDE" w:rsidRDefault="00D01EDE" w:rsidP="003A5297">
      <w:pPr>
        <w:jc w:val="center"/>
        <w:rPr>
          <w:lang w:val="ru-RU"/>
        </w:rPr>
      </w:pPr>
    </w:p>
    <w:p w:rsidR="00D01EDE" w:rsidRDefault="00D01EDE" w:rsidP="003A5297">
      <w:pPr>
        <w:jc w:val="center"/>
        <w:rPr>
          <w:lang w:val="ru-RU"/>
        </w:rPr>
      </w:pPr>
    </w:p>
    <w:p w:rsidR="00D01EDE" w:rsidRPr="00D01EDE" w:rsidRDefault="00D01EDE" w:rsidP="003A5297">
      <w:pPr>
        <w:jc w:val="center"/>
        <w:rPr>
          <w:lang w:val="ru-RU"/>
        </w:rPr>
      </w:pPr>
    </w:p>
    <w:p w:rsidR="003A5297" w:rsidRDefault="00912B81" w:rsidP="003A5297">
      <w:pPr>
        <w:jc w:val="center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146810" cy="1146810"/>
            <wp:effectExtent l="19050" t="0" r="0" b="0"/>
            <wp:docPr id="1" name="Рисунок 1" descr="Распределитель пневматический с механическим управлением (переключатель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пределитель пневматический с механическим управлением (переключатель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81" w:rsidRDefault="00912B81" w:rsidP="003A5297">
      <w:pPr>
        <w:jc w:val="center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1146810" cy="1146810"/>
            <wp:effectExtent l="19050" t="0" r="0" b="0"/>
            <wp:docPr id="4" name="Рисунок 4" descr="Кран шаров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ран шарово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81" w:rsidRDefault="00912B81" w:rsidP="003A5297">
      <w:pPr>
        <w:jc w:val="center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146810" cy="1146810"/>
            <wp:effectExtent l="19050" t="0" r="0" b="0"/>
            <wp:docPr id="7" name="Рисунок 7" descr="Кран отсечной сдвижн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ран отсечной сдвижно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81" w:rsidRDefault="00912B81" w:rsidP="003A5297">
      <w:pPr>
        <w:jc w:val="center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1146810" cy="1146810"/>
            <wp:effectExtent l="19050" t="0" r="0" b="0"/>
            <wp:docPr id="10" name="Рисунок 10" descr="Кран шаровой усиле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ран шаровой усиленный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2B81">
        <w:t xml:space="preserve"> </w:t>
      </w:r>
      <w:r>
        <w:rPr>
          <w:noProof/>
          <w:lang w:eastAsia="en-GB"/>
        </w:rPr>
        <w:drawing>
          <wp:inline distT="0" distB="0" distL="0" distR="0">
            <wp:extent cx="1146810" cy="1146810"/>
            <wp:effectExtent l="19050" t="0" r="0" b="0"/>
            <wp:docPr id="13" name="Рисунок 13" descr="Демпфер маноме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емпфер манометр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EDE" w:rsidRDefault="00D01EDE" w:rsidP="003A5297">
      <w:pPr>
        <w:jc w:val="center"/>
        <w:rPr>
          <w:lang w:val="ru-RU"/>
        </w:rPr>
      </w:pPr>
    </w:p>
    <w:p w:rsidR="00D01EDE" w:rsidRDefault="00D01EDE" w:rsidP="003A5297">
      <w:pPr>
        <w:jc w:val="center"/>
        <w:rPr>
          <w:lang w:val="ru-RU"/>
        </w:rPr>
      </w:pPr>
    </w:p>
    <w:p w:rsidR="00D01EDE" w:rsidRDefault="00D01EDE" w:rsidP="003A5297">
      <w:pPr>
        <w:jc w:val="center"/>
        <w:rPr>
          <w:lang w:val="ru-RU"/>
        </w:rPr>
      </w:pPr>
      <w:hyperlink r:id="rId9" w:history="1">
        <w:r w:rsidRPr="00C33611">
          <w:rPr>
            <w:rStyle w:val="a5"/>
            <w:lang w:val="ru-RU"/>
          </w:rPr>
          <w:t>https://www.avtomatica.ru/catalogs.htm</w:t>
        </w:r>
      </w:hyperlink>
    </w:p>
    <w:p w:rsidR="00D01EDE" w:rsidRDefault="00D01EDE" w:rsidP="003A5297">
      <w:pPr>
        <w:jc w:val="center"/>
        <w:rPr>
          <w:lang w:val="ru-RU"/>
        </w:rPr>
      </w:pPr>
    </w:p>
    <w:p w:rsidR="00D22AE6" w:rsidRPr="00D22AE6" w:rsidRDefault="00D22AE6" w:rsidP="00D22A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D22A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2 Регулирующая и направляющая аппаратура пневмосистем</w:t>
      </w:r>
    </w:p>
    <w:p w:rsidR="00D22AE6" w:rsidRPr="00D22AE6" w:rsidRDefault="00D22AE6" w:rsidP="00D2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Принципиально работа регулирующей и направляющей аппаратуры пневмосистем не отличается от аналогичных гидравлических аппаратов. Однако в связи с тем, что промышленные пневматические привода работают на небольших давлениях, не превышающих 1 МПа, пневматическая аппаратура конструктивно более многообразна. Так, пневматические аппараты могут быть как плунжерного типа, так и клапанного.</w:t>
      </w:r>
    </w:p>
    <w:p w:rsidR="00D22AE6" w:rsidRPr="00D22AE6" w:rsidRDefault="00D22AE6" w:rsidP="00D2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2AE6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en-GB"/>
        </w:rPr>
        <w:t>К регулирующей пневмоаппаратуре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относят устройства регулирования расхода сжатого воздуха и его давления. Устройством регулирования расхода сжатого воздуха является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пневматический дроссель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Принцип его действия аналогичен гидравлическому дросселю, т. е. регулирование потока сжатого воздуха осуществляется путем изменения площади проходного сечения аппарата. Это довольно простой по конструкции аппарат (рис. 9,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а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В корпусе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2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выполнены каналы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А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Б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а их проходное сечение перекрывается игольчатым затвором в виде винта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1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Вращая винт, можно изменять площадь проходного сечения дросселя и регулировать тем самым поток сжатого воздуха.</w:t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467225" cy="4864100"/>
            <wp:effectExtent l="19050" t="0" r="9525" b="0"/>
            <wp:docPr id="16" name="Рисунок 16" descr="https://studfile.net/html/2706/672/html_WKoFTYuggu.h7qS/img-ndrA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.net/html/2706/672/html_WKoFTYuggu.h7qS/img-ndrA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Рис. 9. Пневматические дроссели:</w:t>
      </w:r>
    </w:p>
    <w:p w:rsidR="00D22AE6" w:rsidRPr="00D22AE6" w:rsidRDefault="00D22AE6" w:rsidP="00D2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а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игольчатый пневмодроссель и его обозначение; б – пневмодроссель с обратным клапаном и его условное обозначение;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в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тормозной пневмодроссель мод. П-ДТ и его условное обозначение;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г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пневмодроссель с глушителем и его условное обозначение</w:t>
      </w:r>
    </w:p>
    <w:p w:rsidR="00D22AE6" w:rsidRPr="00D22AE6" w:rsidRDefault="00D22AE6" w:rsidP="00D22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Пневматический дроссель игольчатого типа с обратным клапаном осуществляет регулирование подачи сжатого воздуха и свободно пропускает его в обратном направлении (рис. 9,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6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). При подаче сжатого воздуха в канал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А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он попадает по отверстию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а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к затвору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2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виде иглы, проходит зазор, образованный конической частью затвора и седлом в корпусе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3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выходит в пневмосистему по каналу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Б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. При обратном направлении движения потока воздуха он открывает шариковый обратный клапан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1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беспрепятственно, минуя дроссельную щель, выходит в канал </w:t>
      </w:r>
      <w:r w:rsidRPr="00D22AE6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А</w:t>
      </w:r>
      <w:r w:rsidRPr="00D22AE6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Широко используется тормозной пневмодроссель (рис. 9,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). Его особенность состоит в том, что он может увеличить сопротивление прохождению сжатого воздуха, что дает возможность затормозить пневматический двигатель.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3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Настройка пропускаемого дросселем потока сжатого воздуха осуществляется регулировочным винтом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6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Он воздействует на рычаг 7, который через толкатель 8 перемешает поршень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Тем самым устанавливается необходимый зазор между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lastRenderedPageBreak/>
          <w:t xml:space="preserve">коническим затвором поршня и его седлом в корпусе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Сжатый воздух, вытесняемый пневмодвигателем, подается 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проходит зазор и уходит 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При этом пневмодвигатель движется со скоростью, определяемой расходом воздуха через установленный зазор дросселя. Вместе с исполнительным узлом, приводимым в движение пневмодвигателем перемещается упор (на рис. 9,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не показан), который наезжает на ролик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9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рычага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7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Рычаг поворачивается вниз, уменьшая проходное сечение дросселя (увеличивая сопротивление потоку воздуха из пневмодвигателя). Скорость движения пневмодвигателя падает, и он плавно тормозится. Время торможения и его плавность зависят от профиля упора и его длины, контактирующей с роликом. Для реверса двигателя воздух подают 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Своим потоком воздух открывает обратный клапан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3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сжимая пружину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4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и беспрепятственно из канала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идет в пневмодвигатель. Когда ролик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9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освободится от действия упора, пружина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5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восстановит настроенное винтом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6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проходное сечение дросселя.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5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Известно, что выпуск сжатого воздуха в атмосферу сопровождается большим шумом. Для снижения уровня шума пневматические аппараты часто снабжаются глушителями. На рис. 1,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г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показан дроссель, который устанавливается в трубопроводе, выпускающем воздух в атмосферу. Щель дросселя между конической головкой и корпусом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устанавливается поворотом винта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 ту или иную сторону. Сжатый воздух, пройдя из канала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 полость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преодолевает сопротивление дросселя и попадает внутрь сетки полости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, которая разбивает струю воздуха и, оказывая сопротивление выходу воздуха, снижает скорость истечения воздуха и шум.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6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380105" cy="3522980"/>
            <wp:effectExtent l="19050" t="0" r="0" b="0"/>
            <wp:docPr id="17" name="Рисунок 17" descr="https://studfile.net/html/2706/672/html_WKoFTYuggu.h7qS/img-TiWL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.net/html/2706/672/html_WKoFTYuggu.h7qS/img-TiWLy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352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7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8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Рис. 10. Пневматический предохранительный клапан давления с глушителем и его условное обозначение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0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Аппаратами, регулирующими величину давления сжатого воздуха, являются предохранительные и редукционные клапаны давления. К ним можно добавить часто применяющийся предохранительный клапан с глушителем (рис. 10). Он обеспечивает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lastRenderedPageBreak/>
          <w:t xml:space="preserve">выпуск сжатого воздуха в атмосферу через глушитель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при превышении давления сжатого воздуха в канале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выше допустимого, настраиваемого клапаном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11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092575" cy="2173605"/>
            <wp:effectExtent l="19050" t="0" r="3175" b="0"/>
            <wp:docPr id="18" name="Рисунок 18" descr="https://studfile.net/html/2706/672/html_WKoFTYuggu.h7qS/img-wVCG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.net/html/2706/672/html_WKoFTYuggu.h7qS/img-wVCGnu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1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3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Рис. 11. Пневматический редукционный клапан давления с дистанционным управлением и его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1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5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условное обозначение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7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На рис. 11 показан редукционный клапан давления, отличающийся от рассмотренного (см. рис. 7) тем, что здесь вместо регулировочного винта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пружины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используются мембрана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1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и давление управления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у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Поэтому представляется возможным дистанционное управление работой клапана. Воздух из канала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А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под давлением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0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проходит сетку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кольцеобразную щель, образованную зазором между затвором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3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корпусом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5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и попадает в выходной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При дросселировании воздуха через щель теряется энергия, поэтому давление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ниже подводимого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0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по каналу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воздух попадает в полость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Е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под мембрану, оказывая на нее воздействие снизу. Сверху на мембрану действует давление управления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у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В установившемся режиме работы аппарата на мембрану сверху и снизу действуют равные силы, которые можно записать в следующем виде: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у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S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 xml:space="preserve">м1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– </w:t>
        </w:r>
        <w:proofErr w:type="spellStart"/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pS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 xml:space="preserve">м2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–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G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пр4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= 0, где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S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м1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S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 xml:space="preserve">м2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– эффективные площади мембраны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соответственно сверху и снизу;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G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пр4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сила нерегулируемой пружины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4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Отсюда имеем </w:t>
        </w:r>
        <w:proofErr w:type="gramStart"/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proofErr w:type="gramEnd"/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=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у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S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м1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/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S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м2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G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пр4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/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S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м2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т.е. давление на выходе аппарата зависит от давления управления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у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. Меняя его по команде системы управления можно установить необходимое давление на выходе редукционного аппарата в соответствии с циклом работы пневматического привода.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9" w:author="Unknown">
        <w:r w:rsidRPr="00D22AE6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ru-RU" w:eastAsia="en-GB"/>
          </w:rPr>
          <w:t>К направляющей аппаратуре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пневматических приводов относятся обратные клапаны, пневматические распределители и клапаны быстрого выхлопа.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20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672840" cy="2293620"/>
            <wp:effectExtent l="19050" t="0" r="3810" b="0"/>
            <wp:docPr id="19" name="Рисунок 19" descr="https://studfile.net/html/2706/672/html_WKoFTYuggu.h7qS/img-kYeR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.net/html/2706/672/html_WKoFTYuggu.h7qS/img-kYeRzz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21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22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Рис. 12. Конструктивные схемы пневматических обратных клапанов и их условное обозначение: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23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24" w:author="Unknown"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 коническим затвором;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 плоским затвором;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в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– со сферическим затвором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26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Принципиально пневматические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обратные клапаны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не отличаются от обратных клапанов гидравлических систем и предназначаются для пропуска сжатого воздуха лишь в одном направлении. Конструктивно они отличаются многообразием решений. На рис. 12 показан ряд возможных исполнений пневматических обратных клапанов. Основным их звеном является затвор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 корпусе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который может быть коническим (рис. 12,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), плоским (рис. 12,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) с уплотнительным элементом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3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или сферическим в виде шарика (рис. 12,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). Поступая по каналу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сжатый воздух преодолевает сопротивление слабой пружины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4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или силу собственного веса шарика и выходит 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Обратный путь сжатого воздуха из канала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невозможен. Наиболее прост из них обратный клапан с шариком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(рис. 12,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). Однако он устанавливается лишь вертикально, а для предотвращения перекрытия шариком выходного канала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надо предусматривать ограничители его хода, например, в виде диафрагмы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5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27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114800" cy="2443480"/>
            <wp:effectExtent l="19050" t="0" r="0" b="0"/>
            <wp:docPr id="20" name="Рисунок 20" descr="https://studfile.net/html/2706/672/html_WKoFTYuggu.h7qS/img-qgrU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.net/html/2706/672/html_WKoFTYuggu.h7qS/img-qgrU3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28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29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Рис. 13. Управляемые пневматические обратные клапаны и их условное обозначение: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30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31" w:author="Unknown"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 механическим управлением;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 пневматическим управлением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33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lastRenderedPageBreak/>
          <w:t xml:space="preserve">Для пропуска сжатого воздуха в обоих направлениях применяют управляемые обратные клапаны, принудительным образом открывающие проход рабочей среды (рис. 13). Показаны два способа – механическое управление открытием пропуска воздуха из канала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Б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(рис. 13,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) по команде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У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пневматическое управление давлением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у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(рис. 13,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). Может быть применен и другой способ управления (например, гидравлический, электромагнитный и т. п.).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34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312795" cy="3529965"/>
            <wp:effectExtent l="19050" t="0" r="1905" b="0"/>
            <wp:docPr id="21" name="Рисунок 21" descr="https://studfile.net/html/2706/672/html_WKoFTYuggu.h7qS/img-6eE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.net/html/2706/672/html_WKoFTYuggu.h7qS/img-6eE96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35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ins w:id="36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Рис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. 14.</w:t>
        </w:r>
        <w:proofErr w:type="gram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Гидравлические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распределители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: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38" w:author="Unknown"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конструктивная схема трехпозиционного четырехлинейного распределителя: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б, в, г, д, ж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условные обозначения;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е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конструктивная схема двухпозиционного трехлинейного распределителя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39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324350" cy="2563495"/>
            <wp:effectExtent l="19050" t="0" r="0" b="0"/>
            <wp:docPr id="22" name="Рисунок 22" descr="https://studfile.net/html/2706/672/html_WKoFTYuggu.h7qS/img-TqdB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.net/html/2706/672/html_WKoFTYuggu.h7qS/img-TqdB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40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41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lastRenderedPageBreak/>
          <w:t>Рис. 15. Плунжерные пневмораспределители: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4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43" w:author="Unknown"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 механическим управлением;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 тумблерным управлением;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 кнопочным управлением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45" w:author="Unknown"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Пневматические распределители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отличаются большим многообразием конструкционного исполнения. Так, они могут быть плунжерными (золотниковыми). Их конструкция и принцип действия аналогичны гидравлическим распределителям плунжерного типа (см. рис. 14). Линейные гидрораспределители плунжерного типа и имеют два главных элемента: втулку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 внутренними расточками П1, П2, ПЗ (рис. 14,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) и каналами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Г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и плунжер (золотник)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 проточками, обеспечивающими формирование поясков золотника (на рис. 14,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золотник имеет три пояска: средний и два опорных, в которых выполнены канавки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К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обеспечивающие лучшее центрирование плунжера относительно втулки, снижение сил трения и вероятности заклинивания при работе аппарата). В среднем положении золотника все каналы соединены между собой. Обычно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соединяется с гидролинией питания (напорный трубопровод),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Г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–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с баком, каналы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 гидравлическим двигателем. Таким образом, если подать жидкость из насоса 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то она будет беспрепятственно сливаться в бак, по этому во всех каналах давление упадет до нуля. Если золотник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сместить, например, вправо, то жидкость из канала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направится в полость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П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2, а оттуда 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а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 это время соединится через полость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П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З с каналом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Г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и баком. При этом зазоры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h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h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3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будут равны нулю.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47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При перемещении золотника в крайнее левое положение зазоры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h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h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4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закроются, а зазоры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h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h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3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будут наибольшими. Жидкость из канала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попадает в полость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П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2, а оттуда 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а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Б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через полость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П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1 соединится с каналом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Г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и баком. Таким образом, рассмотренный гидрораспределитель имеет три положения золотника – левое, среднее и правое, которые называются позициями распределителя. 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48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ins w:id="49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На рис. 15 показаны пневматические золотниковые распределители типа 5/2 с различным способом управления. Так, на рис. 15,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переключение плунжера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 нижнюю позицию осуществляется механически нажатием упора на путевой переключатель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4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который через толкатель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3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смещает плунжер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сжимая пружину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Тем самым изменяется направление потока сжатого воздуха. Аналогично срабатывают и распределители с ручным тумблерным (рис. 15,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) и кнопочным (рис. 15,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) управлением. Надо отметить, что в распределителе с кнопочным управлением (в отличие от тумблерного) нижнее положение золотник будет занимать лишь при нажатой кнопке. </w:t>
        </w:r>
        <w:proofErr w:type="spellStart"/>
        <w:proofErr w:type="gramStart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Стоит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отпустить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кнопку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, и </w:t>
        </w:r>
        <w:proofErr w:type="spellStart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плунжер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вернется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в </w:t>
        </w:r>
        <w:proofErr w:type="spellStart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верхнее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положение</w:t>
        </w:r>
        <w:proofErr w:type="spellEnd"/>
        <w:r w:rsidRPr="00D22AE6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.</w:t>
        </w:r>
        <w:proofErr w:type="gramEnd"/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50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257040" cy="2293620"/>
            <wp:effectExtent l="19050" t="0" r="0" b="0"/>
            <wp:docPr id="23" name="Рисунок 23" descr="https://studfile.net/html/2706/672/html_WKoFTYuggu.h7qS/img-dCyUj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.net/html/2706/672/html_WKoFTYuggu.h7qS/img-dCyUju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51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52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Рис. 16. Пневмораспределитель с плоским затвором и его условное обозначение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53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069715" cy="1761490"/>
            <wp:effectExtent l="19050" t="0" r="6985" b="0"/>
            <wp:docPr id="24" name="Рисунок 24" descr="https://studfile.net/html/2706/672/html_WKoFTYuggu.h7qS/img-I9a47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udfile.net/html/2706/672/html_WKoFTYuggu.h7qS/img-I9a47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5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55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Рис. 17. Пневмораспределитель клапанного типа мод. В76 и его условное обозначение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56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57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Кроме плунжерных пневматических распределителей, есть пневмораспределители с плоским затвором (рис.16) и клапанного типа (см. рис. 17). В распределителе типа 4/2 с плоским затвором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его перемещение осуществляется с помощью плунжера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4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под торцы которого подается сжатый воздух под давлением системы управления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 xml:space="preserve">у1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у2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В правой позиции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соединяется с каналом подвода сжатого воздуха под давлением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а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 отводным каналом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В левой позиции канал питания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соединяется с каналом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а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 каналом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Все каналы выведены на заднюю стенку установленной плиты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Для предотвращения перетечек воздуха из полости питания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Г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 торцовые полости управления плунжера на нем установлены уплотнительные кольца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3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58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59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Герметизация стыка затвора с плоскостью плиты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достигается поджимом самого затвора давлением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 полости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Г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60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61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Особенностью пневматического распределителя типа 3/2 с ручным управлением (рис. 17) является клапанный затвор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5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перемещаемый рукояткой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6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В левом положении рукоятки канал подвода сжатого воздуха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перекрыт пробкой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3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поджатой к перемычке корпуса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пружиной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при этом соединен с каналом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При перемещении Рукоятки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6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в правое положение затвор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5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своим торцом упирается в пробку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3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закрывая канал выхлопа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При дальнейшем перемещении вправо он отжимает пробку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3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и тем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lastRenderedPageBreak/>
          <w:t xml:space="preserve">самым канал питания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соединяется с каналом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Возврат в левую позицию осуществляется действием пружин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4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62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245485" cy="1641475"/>
            <wp:effectExtent l="19050" t="0" r="0" b="0"/>
            <wp:docPr id="25" name="Рисунок 25" descr="https://studfile.net/html/2706/672/html_WKoFTYuggu.h7qS/img-WBWv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.net/html/2706/672/html_WKoFTYuggu.h7qS/img-WBWv9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63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64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Рис. 18. Клапан быстрого выхлопа мод. П-КВВ-2.5: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jc w:val="center"/>
        <w:rPr>
          <w:ins w:id="65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66" w:author="Unknown"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устройство;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схема включения в пневмопривод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67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68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Для увеличения быстродействия пневматической системы применяют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клапаны быстрого выхлопа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Они соединяют опорожняющуюся полость путем двигателя с атмосферой кратчайшим путем, в результате давление в пневматическом двигателе почти мгновенно становится равным нулю, и двигатель быстро возвращается назад. Происходит это следующим образом. По команде системы управления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у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распределитель занимает правую позицию и подключает канал питания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к каналу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клапана быстрого выхлопа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5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(рис. 18,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). Потоком сжатого воздуха уплотни тельный элемент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3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в штуцере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4 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поджимается к штуцеру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пропускает рабочую среду 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 корпусе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(рис. 18,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), а оттуда в левую полость цилиндра. Поршень совершает рабочий ход. Когда команда управления системы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val="ru-RU" w:eastAsia="en-GB"/>
          </w:rPr>
          <w:t>у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снимается, то распределитель занимает левую позицию. При этом канал питания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перекрывается, а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А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соединяется с атмосферой. Уплотнительный элемент давлением воздуха в цилиндре смещается вправо и открывает выход из канала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Б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в канал </w:t>
        </w:r>
        <w:r w:rsidRPr="00D22AE6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В</w:t>
        </w:r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в атмосферу по кратчайшему пути. Давление в цилиндре резко падает до нуля, а поршень действием пружины быстро возвращается влево и готов к совершению нового рабочего хода.</w:t>
        </w:r>
      </w:ins>
    </w:p>
    <w:p w:rsidR="00D22AE6" w:rsidRPr="00D22AE6" w:rsidRDefault="00D22AE6" w:rsidP="00D22AE6">
      <w:pPr>
        <w:spacing w:before="100" w:beforeAutospacing="1" w:after="100" w:afterAutospacing="1" w:line="240" w:lineRule="auto"/>
        <w:rPr>
          <w:ins w:id="69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70" w:author="Unknown">
        <w:r w:rsidRPr="00D22AE6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С помощью регулирующей и направляющей аппаратуры и исполнительной подсистемы можно создавать простейшие гидравлические и пневматические приводы и решать различного рода технические задачи автоматизации технологического оборудования.</w:t>
        </w:r>
      </w:ins>
    </w:p>
    <w:p w:rsidR="00B24708" w:rsidRPr="00D01EDE" w:rsidRDefault="00B24708" w:rsidP="003A5297">
      <w:pPr>
        <w:jc w:val="center"/>
        <w:rPr>
          <w:lang w:val="ru-RU"/>
        </w:rPr>
      </w:pPr>
    </w:p>
    <w:sectPr w:rsidR="00B24708" w:rsidRPr="00D01EDE" w:rsidSect="0087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3A5297"/>
    <w:rsid w:val="003A5297"/>
    <w:rsid w:val="00870FFE"/>
    <w:rsid w:val="00912B81"/>
    <w:rsid w:val="00B24708"/>
    <w:rsid w:val="00D01EDE"/>
    <w:rsid w:val="00D22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FFE"/>
  </w:style>
  <w:style w:type="paragraph" w:styleId="1">
    <w:name w:val="heading 1"/>
    <w:basedOn w:val="a"/>
    <w:link w:val="10"/>
    <w:uiPriority w:val="9"/>
    <w:qFormat/>
    <w:rsid w:val="00D22A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B8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01ED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2A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a6">
    <w:name w:val="Normal (Web)"/>
    <w:basedOn w:val="a"/>
    <w:uiPriority w:val="99"/>
    <w:semiHidden/>
    <w:unhideWhenUsed/>
    <w:rsid w:val="00D22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hyperlink" Target="https://www.avtomatica.ru/catalogs.htm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2053</Words>
  <Characters>11707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3</cp:revision>
  <dcterms:created xsi:type="dcterms:W3CDTF">2020-09-27T18:44:00Z</dcterms:created>
  <dcterms:modified xsi:type="dcterms:W3CDTF">2020-09-27T19:59:00Z</dcterms:modified>
</cp:coreProperties>
</file>