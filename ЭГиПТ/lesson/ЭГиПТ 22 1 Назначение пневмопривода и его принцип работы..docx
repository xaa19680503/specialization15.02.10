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94E" w:rsidRDefault="005B294E" w:rsidP="005B2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</w:pPr>
    </w:p>
    <w:p w:rsidR="005B294E" w:rsidRDefault="005B294E" w:rsidP="005B294E">
      <w:pPr>
        <w:spacing w:before="100" w:beforeAutospacing="1" w:after="100" w:afterAutospacing="1" w:line="240" w:lineRule="auto"/>
        <w:rPr>
          <w:lang w:val="en-US"/>
        </w:rPr>
      </w:pPr>
    </w:p>
    <w:p w:rsidR="005B294E" w:rsidRPr="005B294E" w:rsidRDefault="005B294E" w:rsidP="005B2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</w:pPr>
      <w:r w:rsidRPr="005B294E">
        <w:rPr>
          <w:lang w:val="ru-RU"/>
        </w:rPr>
        <w:t xml:space="preserve">Назначение </w:t>
      </w:r>
      <w:proofErr w:type="spellStart"/>
      <w:r w:rsidRPr="005B294E">
        <w:rPr>
          <w:lang w:val="ru-RU"/>
        </w:rPr>
        <w:t>пневмопривода</w:t>
      </w:r>
      <w:proofErr w:type="spellEnd"/>
      <w:r w:rsidRPr="005B294E">
        <w:rPr>
          <w:lang w:val="ru-RU"/>
        </w:rPr>
        <w:t xml:space="preserve"> и его принцип работы.</w:t>
      </w:r>
    </w:p>
    <w:p w:rsidR="005B294E" w:rsidRPr="005B294E" w:rsidRDefault="005B294E" w:rsidP="005B2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B294E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en-GB"/>
        </w:rPr>
        <w:t xml:space="preserve">Основные виды </w:t>
      </w:r>
      <w:proofErr w:type="spellStart"/>
      <w:r w:rsidRPr="005B294E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en-GB"/>
        </w:rPr>
        <w:t>пневмодвигателей.Структура</w:t>
      </w:r>
      <w:proofErr w:type="spellEnd"/>
      <w:r w:rsidRPr="005B294E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en-GB"/>
        </w:rPr>
        <w:t xml:space="preserve"> </w:t>
      </w:r>
      <w:proofErr w:type="spellStart"/>
      <w:r w:rsidRPr="005B294E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en-GB"/>
        </w:rPr>
        <w:t>пневмопривода</w:t>
      </w:r>
      <w:proofErr w:type="spellEnd"/>
    </w:p>
    <w:p w:rsidR="005B294E" w:rsidRPr="005B294E" w:rsidRDefault="005B294E" w:rsidP="005B2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</w:pPr>
    </w:p>
    <w:p w:rsidR="005B294E" w:rsidRPr="005B294E" w:rsidRDefault="005B294E" w:rsidP="005B2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B294E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Пневматический привод (</w:t>
      </w:r>
      <w:proofErr w:type="spellStart"/>
      <w:r w:rsidRPr="005B294E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пневмопривод</w:t>
      </w:r>
      <w:proofErr w:type="spellEnd"/>
      <w:r w:rsidRPr="005B294E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)</w:t>
      </w:r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— совокупность устройств, предназначенных для приведения в движение машин и механизмов посредством энергии сжатого воздуха. Обязательными элементами </w:t>
      </w:r>
      <w:proofErr w:type="spellStart"/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пневмопривода</w:t>
      </w:r>
      <w:proofErr w:type="spellEnd"/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являются компрессор (генератор пневматической энергии) и пневмодвигатель.</w:t>
      </w:r>
    </w:p>
    <w:p w:rsidR="005B294E" w:rsidRPr="005B294E" w:rsidRDefault="005B294E" w:rsidP="005B2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spellStart"/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Пневмопривод</w:t>
      </w:r>
      <w:proofErr w:type="spellEnd"/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подобно гидроприводу, представляет собой своего рода «пневматическую вставку» между приводным двигателем и нагрузкой (машиной или механизмом) и выполняет те же функции, что и механическая передача (редуктор, ремённая передача, кривошипно-шатунный механизм и т. д.).</w:t>
      </w:r>
    </w:p>
    <w:p w:rsidR="005B294E" w:rsidRPr="005B294E" w:rsidRDefault="005B294E" w:rsidP="005B2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Основное назначение </w:t>
      </w:r>
      <w:proofErr w:type="spellStart"/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пневмопривода</w:t>
      </w:r>
      <w:proofErr w:type="spellEnd"/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как и механической передачи, — преобразование механической характеристики приводного двигателя в соответствии с требованиями нагрузки (преобразование вида движения выходного звена двигателя, его параметров, а также регулирование, защита от перегрузок и др.).</w:t>
      </w:r>
    </w:p>
    <w:p w:rsidR="005B294E" w:rsidRPr="005B294E" w:rsidRDefault="005B294E" w:rsidP="005B2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общих чертах, передача энергии в </w:t>
      </w:r>
      <w:proofErr w:type="spellStart"/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пневмоприводе</w:t>
      </w:r>
      <w:proofErr w:type="spellEnd"/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происходит следующим образом:</w:t>
      </w:r>
    </w:p>
    <w:p w:rsidR="005B294E" w:rsidRPr="005B294E" w:rsidRDefault="005B294E" w:rsidP="005B2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1.Приводной двигатель передаёт вращающий момент на вал компрессора, который сообщает энергию рабочему газу.</w:t>
      </w:r>
    </w:p>
    <w:p w:rsidR="005B294E" w:rsidRPr="005B294E" w:rsidRDefault="005B294E" w:rsidP="005B2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2.Рабочий газ после специальной подготовки по </w:t>
      </w:r>
      <w:proofErr w:type="spellStart"/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пневмолиниям</w:t>
      </w:r>
      <w:proofErr w:type="spellEnd"/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через регулирующую аппаратуру поступает в пневмодвигатель, где пневматическая энергия преобразуется в механическую.</w:t>
      </w:r>
    </w:p>
    <w:p w:rsidR="005B294E" w:rsidRPr="005B294E" w:rsidRDefault="005B294E" w:rsidP="005B2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После этого рабочий газ выбрасывается в окружающую среду, в отличие от гидропривода, в котором рабочая жидкость по </w:t>
      </w:r>
      <w:proofErr w:type="spellStart"/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гидролиниям</w:t>
      </w:r>
      <w:proofErr w:type="spellEnd"/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возвращается либо в </w:t>
      </w:r>
      <w:proofErr w:type="spellStart"/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гидробак</w:t>
      </w:r>
      <w:proofErr w:type="spellEnd"/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либо непосредственно к насосу.</w:t>
      </w:r>
    </w:p>
    <w:p w:rsidR="005B294E" w:rsidRPr="005B294E" w:rsidRDefault="005B294E" w:rsidP="005B2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зависимости от характера движения выходного звена пневмодвигателя (вала </w:t>
      </w:r>
      <w:proofErr w:type="spellStart"/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пневмомотора</w:t>
      </w:r>
      <w:proofErr w:type="spellEnd"/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или штока </w:t>
      </w:r>
      <w:proofErr w:type="spellStart"/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пневмоцилиндра</w:t>
      </w:r>
      <w:proofErr w:type="spellEnd"/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), и соответственно, характера движения рабочего органа </w:t>
      </w:r>
      <w:proofErr w:type="spellStart"/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пневмопривод</w:t>
      </w:r>
      <w:proofErr w:type="spellEnd"/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может быть вращательным или поступательным. </w:t>
      </w:r>
      <w:proofErr w:type="spellStart"/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Пневмоприводы</w:t>
      </w:r>
      <w:proofErr w:type="spellEnd"/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 поступательным движением получили наибольшее распространение в технике.</w:t>
      </w:r>
    </w:p>
    <w:p w:rsidR="005B294E" w:rsidRPr="005B294E" w:rsidRDefault="005B294E" w:rsidP="005B2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По характеру воздействия на рабочий орган </w:t>
      </w:r>
      <w:proofErr w:type="spellStart"/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пневмоприводы</w:t>
      </w:r>
      <w:proofErr w:type="spellEnd"/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 поступательным движением бывают:</w:t>
      </w:r>
    </w:p>
    <w:p w:rsidR="005B294E" w:rsidRPr="005B294E" w:rsidRDefault="005B294E" w:rsidP="005B2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B294E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- двухпозиционные</w:t>
      </w:r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перемещающие рабочий орган между двумя крайними положениями;</w:t>
      </w:r>
    </w:p>
    <w:p w:rsidR="005B294E" w:rsidRPr="005B294E" w:rsidRDefault="005B294E" w:rsidP="005B2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B294E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lastRenderedPageBreak/>
        <w:t>-многопозиционные</w:t>
      </w:r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перемещающие рабочий орган в различные положения.</w:t>
      </w:r>
    </w:p>
    <w:p w:rsidR="005B294E" w:rsidRPr="005B294E" w:rsidRDefault="005B294E" w:rsidP="005B2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По принципу действия пневматические приводы с поступательным движением бывают:</w:t>
      </w:r>
    </w:p>
    <w:p w:rsidR="005B294E" w:rsidRPr="005B294E" w:rsidRDefault="005B294E" w:rsidP="005B2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B294E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-одностороннего действия</w:t>
      </w:r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возврат привода в исходное положение осуществляется механической пружиной;</w:t>
      </w:r>
    </w:p>
    <w:p w:rsidR="005B294E" w:rsidRPr="005B294E" w:rsidRDefault="005B294E" w:rsidP="005B2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B294E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- двухстороннего действия</w:t>
      </w:r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перемещающие рабочий орган привода осуществляется сжатым воздухом.</w:t>
      </w:r>
    </w:p>
    <w:p w:rsidR="005B294E" w:rsidRPr="005B294E" w:rsidRDefault="005B294E" w:rsidP="005B2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По конструктивному исполнению </w:t>
      </w:r>
      <w:proofErr w:type="spellStart"/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пневмоприводы</w:t>
      </w:r>
      <w:proofErr w:type="spellEnd"/>
      <w:r w:rsidRPr="005B294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 поступательным движением делятся на:</w:t>
      </w:r>
    </w:p>
    <w:p w:rsidR="005B294E" w:rsidRPr="005B294E" w:rsidRDefault="005B294E" w:rsidP="005B294E">
      <w:pPr>
        <w:jc w:val="both"/>
        <w:rPr>
          <w:rFonts w:ascii="Times New Roman" w:hAnsi="Times New Roman" w:cs="Times New Roman"/>
          <w:sz w:val="24"/>
          <w:szCs w:val="24"/>
          <w:lang w:val="ru-RU" w:eastAsia="en-GB"/>
        </w:rPr>
      </w:pPr>
      <w:r w:rsidRPr="005B294E">
        <w:rPr>
          <w:i/>
          <w:iCs/>
          <w:lang w:val="ru-RU" w:eastAsia="en-GB"/>
        </w:rPr>
        <w:t>- поршневые</w:t>
      </w:r>
      <w:r w:rsidRPr="005B294E">
        <w:rPr>
          <w:lang w:val="ru-RU" w:eastAsia="en-GB"/>
        </w:rPr>
        <w:t xml:space="preserve">, представляющие собой цилиндр, в котором под воздействием сжатого воздуха либо пружины перемещается поршень (возможны два варианта исполнения: в односторонних поршневых </w:t>
      </w:r>
      <w:proofErr w:type="spellStart"/>
      <w:r w:rsidRPr="005B294E">
        <w:rPr>
          <w:lang w:val="ru-RU" w:eastAsia="en-GB"/>
        </w:rPr>
        <w:t>пневмоприводах</w:t>
      </w:r>
      <w:proofErr w:type="spellEnd"/>
      <w:r w:rsidRPr="005B294E">
        <w:rPr>
          <w:lang w:val="ru-RU" w:eastAsia="en-GB"/>
        </w:rPr>
        <w:t xml:space="preserve"> рабочий ход осуществляется за счёт сжатого воздуха, а холостой за счёт пружины; в двухсторонних — и рабочий, и холостой ходы осуществляются за счёт сжатого воздуха);</w:t>
      </w:r>
    </w:p>
    <w:p w:rsidR="005B294E" w:rsidRPr="005B294E" w:rsidRDefault="005B294E" w:rsidP="005B294E">
      <w:pPr>
        <w:jc w:val="both"/>
        <w:rPr>
          <w:ins w:id="0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1" w:author="Unknown">
        <w:r w:rsidRPr="005B294E">
          <w:rPr>
            <w:rFonts w:ascii="Times New Roman" w:hAnsi="Times New Roman" w:cs="Times New Roman"/>
            <w:iCs/>
            <w:sz w:val="24"/>
            <w:szCs w:val="24"/>
            <w:lang w:val="ru-RU" w:eastAsia="en-GB"/>
          </w:rPr>
          <w:t>- мембранные</w:t>
        </w:r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, представляющие собой герметичную камеру, разделённую мембраной на две полости; в данном случае цилиндр соединён с жёстким центром мембраны, на всю площадь которой и производит действие сжатый воздух (также, как и поршневые, выполняются в двух видах — одно- либо двухстороннем).</w:t>
        </w:r>
      </w:ins>
    </w:p>
    <w:p w:rsidR="005B294E" w:rsidRPr="005B294E" w:rsidRDefault="005B294E" w:rsidP="005B294E">
      <w:pPr>
        <w:jc w:val="both"/>
        <w:rPr>
          <w:ins w:id="2" w:author="Unknown"/>
          <w:rFonts w:ascii="Times New Roman" w:hAnsi="Times New Roman" w:cs="Times New Roman"/>
          <w:sz w:val="24"/>
          <w:szCs w:val="24"/>
          <w:lang w:val="ru-RU" w:eastAsia="en-GB"/>
        </w:rPr>
      </w:pPr>
      <w:proofErr w:type="spellStart"/>
      <w:ins w:id="3" w:author="Unknown">
        <w:r w:rsidRPr="005B294E">
          <w:rPr>
            <w:rFonts w:ascii="Times New Roman" w:hAnsi="Times New Roman" w:cs="Times New Roman"/>
            <w:iCs/>
            <w:sz w:val="24"/>
            <w:szCs w:val="24"/>
            <w:lang w:val="ru-RU" w:eastAsia="en-GB"/>
          </w:rPr>
          <w:t>Сильфонные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применяются реже. Практически всегда одностороннего действия: усилие возврата может создаваться как упругостью самого сильфона, так и с использованием дополнительной пружины.</w:t>
        </w:r>
      </w:ins>
    </w:p>
    <w:p w:rsidR="005B294E" w:rsidRPr="005B294E" w:rsidRDefault="005B294E" w:rsidP="005B294E">
      <w:pPr>
        <w:jc w:val="both"/>
        <w:rPr>
          <w:ins w:id="4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5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В особых случаях (когда требуется повышенное быстродействие) применяют специальный тип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пневмоприводов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— вибрационный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пневмопривод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релейного типа.</w:t>
        </w:r>
      </w:ins>
    </w:p>
    <w:p w:rsidR="005B294E" w:rsidRPr="005B294E" w:rsidRDefault="005B294E" w:rsidP="005B294E">
      <w:pPr>
        <w:jc w:val="both"/>
        <w:rPr>
          <w:ins w:id="6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7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Одним из применений пневматических приводов является использование их в качестве силовых приводов на пневматических тренажерах</w:t>
        </w:r>
      </w:ins>
    </w:p>
    <w:p w:rsidR="005B294E" w:rsidRPr="005B294E" w:rsidRDefault="005B294E" w:rsidP="005B294E">
      <w:pPr>
        <w:jc w:val="both"/>
        <w:rPr>
          <w:ins w:id="8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9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6.2. Типовая схема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пневмопривода.Принцип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действия пневматических машин</w:t>
        </w:r>
      </w:ins>
    </w:p>
    <w:p w:rsidR="005B294E" w:rsidRPr="005B294E" w:rsidRDefault="005B294E" w:rsidP="005B294E">
      <w:pPr>
        <w:jc w:val="both"/>
        <w:rPr>
          <w:ins w:id="10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11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Многие пневматические машины имеют свои конструктивные аналоги среди объёмных гидравлических машин. В частности, широко применяются аксиально-поршневые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пневмомоторы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и компрессоры, шестерённые и пластинчатые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пневмомоторы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,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пневмоцилиндры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.</w:t>
        </w:r>
      </w:ins>
    </w:p>
    <w:p w:rsidR="005B294E" w:rsidRPr="005B294E" w:rsidRDefault="005B294E" w:rsidP="005B294E">
      <w:pPr>
        <w:jc w:val="both"/>
        <w:rPr>
          <w:ins w:id="12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13" w:author="Unknown">
        <w:r w:rsidRPr="005B294E">
          <w:rPr>
            <w:rFonts w:ascii="Times New Roman" w:hAnsi="Times New Roman" w:cs="Times New Roman"/>
            <w:sz w:val="24"/>
            <w:szCs w:val="24"/>
            <w:lang w:eastAsia="en-GB"/>
          </w:rPr>
          <w:t> </w:t>
        </w:r>
      </w:ins>
    </w:p>
    <w:p w:rsidR="005B294E" w:rsidRPr="005B294E" w:rsidRDefault="005B294E" w:rsidP="005B294E">
      <w:pPr>
        <w:jc w:val="both"/>
        <w:rPr>
          <w:ins w:id="14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15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Воздух в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пневмосистему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поступает через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воздухозаборник</w:t>
        </w:r>
        <w:proofErr w:type="spellEnd"/>
      </w:ins>
    </w:p>
    <w:p w:rsidR="005B294E" w:rsidRPr="005B294E" w:rsidRDefault="005B294E" w:rsidP="005B294E">
      <w:pPr>
        <w:jc w:val="both"/>
        <w:rPr>
          <w:ins w:id="16" w:author="Unknown"/>
          <w:rFonts w:ascii="Times New Roman" w:hAnsi="Times New Roman" w:cs="Times New Roman"/>
          <w:sz w:val="24"/>
          <w:szCs w:val="24"/>
          <w:lang w:eastAsia="en-GB"/>
        </w:rPr>
      </w:pPr>
      <w:r w:rsidRPr="005B294E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3582670" cy="1993900"/>
            <wp:effectExtent l="19050" t="0" r="0" b="0"/>
            <wp:docPr id="1" name="Рисунок 1" descr="https://konspekta.net/lektsiiorgimg/baza16/4403252472057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spekta.net/lektsiiorgimg/baza16/4403252472057.files/image002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94E" w:rsidRPr="005B294E" w:rsidRDefault="005B294E" w:rsidP="005B294E">
      <w:pPr>
        <w:jc w:val="both"/>
        <w:rPr>
          <w:ins w:id="17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18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Рис. 4.11.Типовая схема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пневмопривода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: 1 —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воздухозаборник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; 2 — фильтр; 3 — компрессор; 4 — теплообменник (холодильник); 5 —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влагоотделитель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; 6 — воздухосборник (ресивер); 7 — предохранительный клапан; 8- Дроссель; 9 — маслораспылитель; 10 — редукционный клапан; 11 — дроссель; 12 — распределитель; 13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пневмомотор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; М — манометр.</w:t>
        </w:r>
      </w:ins>
    </w:p>
    <w:p w:rsidR="005B294E" w:rsidRPr="005B294E" w:rsidRDefault="005B294E" w:rsidP="005B294E">
      <w:pPr>
        <w:jc w:val="both"/>
        <w:rPr>
          <w:ins w:id="19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20" w:author="Unknown">
        <w:r w:rsidRPr="005B294E">
          <w:rPr>
            <w:rFonts w:ascii="Times New Roman" w:hAnsi="Times New Roman" w:cs="Times New Roman"/>
            <w:sz w:val="24"/>
            <w:szCs w:val="24"/>
            <w:lang w:eastAsia="en-GB"/>
          </w:rPr>
          <w:t> </w:t>
        </w:r>
      </w:ins>
    </w:p>
    <w:p w:rsidR="005B294E" w:rsidRPr="005B294E" w:rsidRDefault="005B294E" w:rsidP="005B294E">
      <w:pPr>
        <w:jc w:val="both"/>
        <w:rPr>
          <w:ins w:id="21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22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Фильтр осуществляет очистку воздуха в целях предупреждения повреждения элементов привода и уменьшения их износа.</w:t>
        </w:r>
      </w:ins>
    </w:p>
    <w:p w:rsidR="005B294E" w:rsidRPr="005B294E" w:rsidRDefault="005B294E" w:rsidP="005B294E">
      <w:pPr>
        <w:jc w:val="both"/>
        <w:rPr>
          <w:ins w:id="23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24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Компрессор осуществляет сжатие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воздуха.Поскольку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, согласно закону Шарля, сжатый в компрессоре воздух имеет высокую температуру, то перед подачей воздуха потребителям (как правило, пневмодвигателям) воздух охлаждают в теплообменнике (в холодильнике).</w:t>
        </w:r>
      </w:ins>
    </w:p>
    <w:p w:rsidR="005B294E" w:rsidRPr="005B294E" w:rsidRDefault="005B294E" w:rsidP="005B294E">
      <w:pPr>
        <w:jc w:val="both"/>
        <w:rPr>
          <w:ins w:id="25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26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Чтобы предотвратить обледенение пневмодвигателей вследствие расширения в них воздуха, а также для уменьшения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корозии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деталей, в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пневмосистеме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устанавливают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влагоотделитель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.</w:t>
        </w:r>
      </w:ins>
    </w:p>
    <w:p w:rsidR="005B294E" w:rsidRPr="005B294E" w:rsidRDefault="005B294E" w:rsidP="005B294E">
      <w:pPr>
        <w:jc w:val="both"/>
        <w:rPr>
          <w:ins w:id="27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28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Воздухосборник служит для создания запаса сжатого воздуха, а также для сглаживания пульсаций давления в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пневмосистеме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. Эти пульсации обусловлены принципом работы объёмных компрессоров (например, поршневых), подающих воздух в систему порциями.</w:t>
        </w:r>
      </w:ins>
    </w:p>
    <w:p w:rsidR="005B294E" w:rsidRPr="005B294E" w:rsidRDefault="005B294E" w:rsidP="005B294E">
      <w:pPr>
        <w:jc w:val="both"/>
        <w:rPr>
          <w:ins w:id="29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30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В маслораспылителе в сжатый воздух добавляется смазка, благодаря чему уменьшается трение между подвижными деталями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пневмопривода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и предотвращает их заклинивание.</w:t>
        </w:r>
      </w:ins>
      <w:r w:rsidRPr="005B294E">
        <w:rPr>
          <w:rFonts w:ascii="Times New Roman" w:hAnsi="Times New Roman" w:cs="Times New Roman"/>
          <w:sz w:val="24"/>
          <w:szCs w:val="24"/>
          <w:lang w:val="ru-RU" w:eastAsia="en-GB"/>
        </w:rPr>
        <w:t xml:space="preserve"> </w:t>
      </w:r>
    </w:p>
    <w:p w:rsidR="005B294E" w:rsidRPr="005B294E" w:rsidRDefault="005B294E" w:rsidP="005B294E">
      <w:pPr>
        <w:jc w:val="both"/>
        <w:rPr>
          <w:ins w:id="31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32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В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пневмоприводе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обязательно устанавливается редукционный клапан, обеспечивающий подачу к пневмодвигателям сжатого воздуха при постоянном давлении.</w:t>
        </w:r>
      </w:ins>
    </w:p>
    <w:p w:rsidR="005B294E" w:rsidRPr="005B294E" w:rsidRDefault="005B294E" w:rsidP="005B294E">
      <w:pPr>
        <w:jc w:val="both"/>
        <w:rPr>
          <w:ins w:id="33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34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Распределитель управляет движением выходных звеньев пневмодвигателя.</w:t>
        </w:r>
      </w:ins>
    </w:p>
    <w:p w:rsidR="005B294E" w:rsidRPr="005B294E" w:rsidRDefault="005B294E" w:rsidP="005B294E">
      <w:pPr>
        <w:jc w:val="both"/>
        <w:rPr>
          <w:ins w:id="35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36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lastRenderedPageBreak/>
          <w:t>В пневмодвигателе (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пневмомоторе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или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пневмоцилиндре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) энергия сжатого воздуха преобразуется в механическую энергию.</w:t>
        </w:r>
      </w:ins>
    </w:p>
    <w:p w:rsidR="005B294E" w:rsidRPr="005B294E" w:rsidRDefault="005B294E" w:rsidP="005B294E">
      <w:pPr>
        <w:jc w:val="both"/>
        <w:rPr>
          <w:ins w:id="37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38" w:author="Unknown">
        <w:r w:rsidRPr="005B294E">
          <w:rPr>
            <w:rFonts w:ascii="Times New Roman" w:hAnsi="Times New Roman" w:cs="Times New Roman"/>
            <w:iCs/>
            <w:sz w:val="24"/>
            <w:szCs w:val="24"/>
            <w:lang w:val="ru-RU" w:eastAsia="en-GB"/>
          </w:rPr>
          <w:t xml:space="preserve">Достоинства </w:t>
        </w:r>
        <w:proofErr w:type="spellStart"/>
        <w:r w:rsidRPr="005B294E">
          <w:rPr>
            <w:rFonts w:ascii="Times New Roman" w:hAnsi="Times New Roman" w:cs="Times New Roman"/>
            <w:iCs/>
            <w:sz w:val="24"/>
            <w:szCs w:val="24"/>
            <w:lang w:val="ru-RU" w:eastAsia="en-GB"/>
          </w:rPr>
          <w:t>пневмопривода</w:t>
        </w:r>
        <w:proofErr w:type="spellEnd"/>
      </w:ins>
    </w:p>
    <w:p w:rsidR="005B294E" w:rsidRPr="005B294E" w:rsidRDefault="005B294E" w:rsidP="005B294E">
      <w:pPr>
        <w:jc w:val="both"/>
        <w:rPr>
          <w:ins w:id="39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40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- в отличие от гидропривода — отсутствие необходимости возвращать рабочее тело (воздух) назад к компрессору;</w:t>
        </w:r>
      </w:ins>
    </w:p>
    <w:p w:rsidR="005B294E" w:rsidRPr="005B294E" w:rsidRDefault="005B294E" w:rsidP="005B294E">
      <w:pPr>
        <w:jc w:val="both"/>
        <w:rPr>
          <w:ins w:id="41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42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- меньший вес рабочего тела по сравнению с гидроприводом (актуально для ракетостроения);</w:t>
        </w:r>
      </w:ins>
    </w:p>
    <w:p w:rsidR="005B294E" w:rsidRPr="005B294E" w:rsidRDefault="005B294E" w:rsidP="005B294E">
      <w:pPr>
        <w:jc w:val="both"/>
        <w:rPr>
          <w:ins w:id="43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44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- меньший вес исполнительных устройств по сравнению с электрическими;</w:t>
        </w:r>
      </w:ins>
    </w:p>
    <w:p w:rsidR="005B294E" w:rsidRPr="005B294E" w:rsidRDefault="005B294E" w:rsidP="005B294E">
      <w:pPr>
        <w:jc w:val="both"/>
        <w:rPr>
          <w:ins w:id="45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46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- возможность упростить систему за счет использования в качестве источника энергии баллона со сжатым газом, такие системы иногда используют вместо пиропатронов, есть системы, где давление в баллоне достигает 500 МПа;</w:t>
        </w:r>
      </w:ins>
    </w:p>
    <w:p w:rsidR="005B294E" w:rsidRPr="005B294E" w:rsidRDefault="005B294E" w:rsidP="005B294E">
      <w:pPr>
        <w:jc w:val="both"/>
        <w:rPr>
          <w:ins w:id="47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48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- простота и экономичность, обусловленные дешевизной рабочего газа;</w:t>
        </w:r>
      </w:ins>
    </w:p>
    <w:p w:rsidR="005B294E" w:rsidRPr="005B294E" w:rsidRDefault="005B294E" w:rsidP="005B294E">
      <w:pPr>
        <w:jc w:val="both"/>
        <w:rPr>
          <w:ins w:id="49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50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- быстрота срабатывания и большие частоты вращения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пневмомоторов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(до нескольких десятков тысяч оборотов в минуту);</w:t>
        </w:r>
      </w:ins>
    </w:p>
    <w:p w:rsidR="005B294E" w:rsidRPr="005B294E" w:rsidRDefault="005B294E" w:rsidP="005B294E">
      <w:pPr>
        <w:jc w:val="both"/>
        <w:rPr>
          <w:ins w:id="51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52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-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пожаробезопасность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и нейтральность рабочей среды, обеспечивающая возможность применения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пневмопривода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в шахтах и на химических производствах;</w:t>
        </w:r>
      </w:ins>
    </w:p>
    <w:p w:rsidR="005B294E" w:rsidRPr="005B294E" w:rsidRDefault="005B294E" w:rsidP="005B294E">
      <w:pPr>
        <w:jc w:val="both"/>
        <w:rPr>
          <w:ins w:id="53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54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- в сравнении с гидроприводом — способность передавать пневматическую энергию на большие расстояния (до нескольких километров), что позволяет использовать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пневмопривод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в качестве магистрального в шахтах и на рудниках;</w:t>
        </w:r>
      </w:ins>
    </w:p>
    <w:p w:rsidR="005B294E" w:rsidRPr="005B294E" w:rsidRDefault="005B294E" w:rsidP="005B294E">
      <w:pPr>
        <w:jc w:val="both"/>
        <w:rPr>
          <w:ins w:id="55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56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- в отличие от гидропривода,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пневмопривод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менее чувствителен к изменению температуры окружающей среды вследствие меньшей зависимости КПД от утечек рабочей среды (рабочего газа), поэтому изменение зазоров между деталями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пневмооборудования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и вязкости рабочей среды не оказывают серьёзного влияния на рабочие параметры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пневмопривода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; это делает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пневмопривод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удобным для использования в горячих цехах металлургических предприятий.</w:t>
        </w:r>
      </w:ins>
    </w:p>
    <w:p w:rsidR="005B294E" w:rsidRPr="005B294E" w:rsidRDefault="005B294E" w:rsidP="005B294E">
      <w:pPr>
        <w:jc w:val="both"/>
        <w:rPr>
          <w:ins w:id="57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58" w:author="Unknown">
        <w:r w:rsidRPr="005B294E">
          <w:rPr>
            <w:rFonts w:ascii="Times New Roman" w:hAnsi="Times New Roman" w:cs="Times New Roman"/>
            <w:iCs/>
            <w:sz w:val="24"/>
            <w:szCs w:val="24"/>
            <w:lang w:val="ru-RU" w:eastAsia="en-GB"/>
          </w:rPr>
          <w:t xml:space="preserve">Недостатки </w:t>
        </w:r>
        <w:proofErr w:type="spellStart"/>
        <w:r w:rsidRPr="005B294E">
          <w:rPr>
            <w:rFonts w:ascii="Times New Roman" w:hAnsi="Times New Roman" w:cs="Times New Roman"/>
            <w:iCs/>
            <w:sz w:val="24"/>
            <w:szCs w:val="24"/>
            <w:lang w:val="ru-RU" w:eastAsia="en-GB"/>
          </w:rPr>
          <w:t>пневмопривода</w:t>
        </w:r>
        <w:proofErr w:type="spellEnd"/>
      </w:ins>
    </w:p>
    <w:p w:rsidR="005B294E" w:rsidRPr="005B294E" w:rsidRDefault="005B294E" w:rsidP="005B294E">
      <w:pPr>
        <w:jc w:val="both"/>
        <w:rPr>
          <w:ins w:id="59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60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- нагревание и охлаждение рабочего газа в процессе сжатия в компрессорах и расширения в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пневмомоторах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; этот недостаток обусловлен законами термодинамики, и приводит к следующим проблемам:</w:t>
        </w:r>
      </w:ins>
    </w:p>
    <w:p w:rsidR="005B294E" w:rsidRPr="005B294E" w:rsidRDefault="005B294E" w:rsidP="005B294E">
      <w:pPr>
        <w:jc w:val="both"/>
        <w:rPr>
          <w:ins w:id="61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62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- возможность обмерзания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пневмосистем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;</w:t>
        </w:r>
      </w:ins>
    </w:p>
    <w:p w:rsidR="005B294E" w:rsidRPr="005B294E" w:rsidRDefault="005B294E" w:rsidP="005B294E">
      <w:pPr>
        <w:jc w:val="both"/>
        <w:rPr>
          <w:ins w:id="63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64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- конденсация водяных паров из рабочего газа, и в связи с этим необходимость его осушения;</w:t>
        </w:r>
      </w:ins>
    </w:p>
    <w:p w:rsidR="005B294E" w:rsidRPr="005B294E" w:rsidRDefault="005B294E" w:rsidP="005B294E">
      <w:pPr>
        <w:jc w:val="both"/>
        <w:rPr>
          <w:ins w:id="65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66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lastRenderedPageBreak/>
          <w:t xml:space="preserve">- высокая стоимость пневматической энергии по сравнению с электрической (примерно в 3-4 раза), что важно, например, при использовании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пневмопривода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в шахтах;</w:t>
        </w:r>
      </w:ins>
    </w:p>
    <w:p w:rsidR="005B294E" w:rsidRPr="005B294E" w:rsidRDefault="005B294E" w:rsidP="005B294E">
      <w:pPr>
        <w:jc w:val="both"/>
        <w:rPr>
          <w:ins w:id="67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68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- ещё более низкий КПД, чем у гидропривода;</w:t>
        </w:r>
      </w:ins>
    </w:p>
    <w:p w:rsidR="005B294E" w:rsidRPr="005B294E" w:rsidRDefault="005B294E" w:rsidP="005B294E">
      <w:pPr>
        <w:jc w:val="both"/>
        <w:rPr>
          <w:ins w:id="69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70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- низкие точность срабатывания и плавность хода;</w:t>
        </w:r>
      </w:ins>
    </w:p>
    <w:p w:rsidR="005B294E" w:rsidRPr="005B294E" w:rsidRDefault="005B294E" w:rsidP="005B294E">
      <w:pPr>
        <w:jc w:val="both"/>
        <w:rPr>
          <w:ins w:id="71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72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- возможность взрывного разрыва трубопроводов или производственного травматизма, из-за чего в промышленном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пневмоприводе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применяются небольшие давления рабочего газа (обычно давление в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пневмосистемах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не превышает 1 МПа, хотя известны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пневмосистемы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с рабочим давлением до 7 МПа — например, на атомных электростанциях), и, как следствие, усилия на рабочих органах значительно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ме́ньшие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в сравнении с гидроприводом). Там, где такой проблемы нет (на ракетах и самолетах) или размеры систем небольшие, давления могут достигать 20 МПа и даже выше.</w:t>
        </w:r>
      </w:ins>
    </w:p>
    <w:p w:rsidR="005B294E" w:rsidRPr="005B294E" w:rsidRDefault="005B294E" w:rsidP="005B294E">
      <w:pPr>
        <w:jc w:val="both"/>
        <w:rPr>
          <w:ins w:id="73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74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- для регулирования величины поворота штока привода необходимо использование дорогостоящих устройств —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позиционеров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.</w:t>
        </w:r>
      </w:ins>
    </w:p>
    <w:p w:rsidR="005B294E" w:rsidRPr="005B294E" w:rsidRDefault="005B294E" w:rsidP="005B294E">
      <w:pPr>
        <w:jc w:val="both"/>
        <w:rPr>
          <w:ins w:id="75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76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Пневмодвигатель- (от греч.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eastAsia="en-GB"/>
          </w:rPr>
          <w:t>pn</w:t>
        </w:r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é</w:t>
        </w:r>
        <w:r w:rsidRPr="005B294E">
          <w:rPr>
            <w:rFonts w:ascii="Times New Roman" w:hAnsi="Times New Roman" w:cs="Times New Roman"/>
            <w:sz w:val="24"/>
            <w:szCs w:val="24"/>
            <w:lang w:eastAsia="en-GB"/>
          </w:rPr>
          <w:t>uma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— дуновение, воздух), </w:t>
        </w:r>
        <w:r w:rsidRPr="005B294E">
          <w:rPr>
            <w:rFonts w:ascii="Times New Roman" w:hAnsi="Times New Roman" w:cs="Times New Roman"/>
            <w:iCs/>
            <w:sz w:val="24"/>
            <w:szCs w:val="24"/>
            <w:lang w:val="ru-RU" w:eastAsia="en-GB"/>
          </w:rPr>
          <w:t xml:space="preserve">пневматический двигатель, </w:t>
        </w:r>
        <w:proofErr w:type="spellStart"/>
        <w:r w:rsidRPr="005B294E">
          <w:rPr>
            <w:rFonts w:ascii="Times New Roman" w:hAnsi="Times New Roman" w:cs="Times New Roman"/>
            <w:iCs/>
            <w:sz w:val="24"/>
            <w:szCs w:val="24"/>
            <w:lang w:val="ru-RU" w:eastAsia="en-GB"/>
          </w:rPr>
          <w:t>пневмомотор</w:t>
        </w:r>
        <w:proofErr w:type="spellEnd"/>
        <w:r w:rsidRPr="005B294E">
          <w:rPr>
            <w:rFonts w:ascii="Times New Roman" w:hAnsi="Times New Roman" w:cs="Times New Roman"/>
            <w:iCs/>
            <w:sz w:val="24"/>
            <w:szCs w:val="24"/>
            <w:lang w:val="ru-RU" w:eastAsia="en-GB"/>
          </w:rPr>
          <w:t xml:space="preserve"> —</w:t>
        </w:r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энергосиловая машина, преобразующая энергию сжатого воздуха в механическую работу.</w:t>
        </w:r>
      </w:ins>
    </w:p>
    <w:p w:rsidR="005B294E" w:rsidRPr="005B294E" w:rsidRDefault="005B294E" w:rsidP="005B294E">
      <w:pPr>
        <w:jc w:val="both"/>
        <w:rPr>
          <w:ins w:id="77" w:author="Unknown"/>
          <w:rFonts w:ascii="Times New Roman" w:hAnsi="Times New Roman" w:cs="Times New Roman"/>
          <w:sz w:val="24"/>
          <w:szCs w:val="24"/>
          <w:lang w:val="ru-RU" w:eastAsia="en-GB"/>
        </w:rPr>
      </w:pPr>
      <w:r w:rsidRPr="005B294E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098675" cy="1558925"/>
            <wp:effectExtent l="19050" t="0" r="0" b="0"/>
            <wp:docPr id="6" name="Рисунок 6" descr="https://konspekta.net/lektsiiorgimg/baza16/4403252472057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onspekta.net/lektsiiorgimg/baza16/4403252472057.files/image00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55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78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Рис.4.12. Поворотный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пневмоцилиндр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.</w:t>
        </w:r>
      </w:ins>
    </w:p>
    <w:p w:rsidR="005B294E" w:rsidRPr="005B294E" w:rsidRDefault="005B294E" w:rsidP="005B294E">
      <w:pPr>
        <w:jc w:val="both"/>
        <w:rPr>
          <w:ins w:id="79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80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По принципу действия обычно различают объёмные и турбинные пневмодвигатели.</w:t>
        </w:r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br/>
          <w:t>По направлению движения — линейные (поршневые, баллонные, мембранные и другие) и поворотные (поршневые и лопастные).</w:t>
        </w:r>
      </w:ins>
    </w:p>
    <w:p w:rsidR="005B294E" w:rsidRPr="005B294E" w:rsidRDefault="005B294E" w:rsidP="005B294E">
      <w:pPr>
        <w:jc w:val="both"/>
        <w:rPr>
          <w:ins w:id="81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82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В объёмных пневмодвигателях механическая работа совершается в результате расширения сжатого воздуха в цилиндрах поршневой машины, в турбинных — в результате воздействия потока воздуха на лопатки турбины (в первом случае используется потенциальная энергия сжатого воздуха, во втором — кинетическая энергия).</w:t>
        </w:r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br/>
          <w:t>Наибольшее распространение получили объёмные пневмодвигатели (поршневые, ротационные и камерные (баллонные)).</w:t>
        </w:r>
      </w:ins>
    </w:p>
    <w:p w:rsidR="005B294E" w:rsidRPr="005B294E" w:rsidRDefault="005B294E" w:rsidP="005B294E">
      <w:pPr>
        <w:jc w:val="both"/>
        <w:rPr>
          <w:ins w:id="83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84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Пневмодвигатели применяются для привода различных инструментов (дрелей, гайковёртов, отбойных молотков, шлифовальных головок), обеспечивая безопасность </w:t>
        </w:r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lastRenderedPageBreak/>
          <w:t>работы во взрывоопасных местах (со скоплением газа, угольной пыли), в среде с повышенным содержанием влаги.</w:t>
        </w:r>
      </w:ins>
    </w:p>
    <w:p w:rsidR="005B294E" w:rsidRPr="005B294E" w:rsidRDefault="005B294E" w:rsidP="005B294E">
      <w:pPr>
        <w:jc w:val="both"/>
        <w:rPr>
          <w:ins w:id="85" w:author="Unknown"/>
          <w:rFonts w:ascii="Times New Roman" w:hAnsi="Times New Roman" w:cs="Times New Roman"/>
          <w:sz w:val="24"/>
          <w:szCs w:val="24"/>
          <w:lang w:val="ru-RU" w:eastAsia="en-GB"/>
        </w:rPr>
      </w:pPr>
      <w:r w:rsidRPr="005B294E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098675" cy="1574165"/>
            <wp:effectExtent l="19050" t="0" r="0" b="0"/>
            <wp:docPr id="7" name="Рисунок 7" descr="https://konspekta.net/lektsiiorgimg/baza16/4403252472057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onspekta.net/lektsiiorgimg/baza16/4403252472057.files/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86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Рис. 4.13.Локомотив, работающий на сжатом воздухе</w:t>
        </w:r>
      </w:ins>
    </w:p>
    <w:p w:rsidR="005B294E" w:rsidRPr="005B294E" w:rsidRDefault="005B294E" w:rsidP="005B294E">
      <w:pPr>
        <w:jc w:val="both"/>
        <w:rPr>
          <w:ins w:id="87" w:author="Unknown"/>
          <w:rFonts w:ascii="Times New Roman" w:hAnsi="Times New Roman" w:cs="Times New Roman"/>
          <w:sz w:val="24"/>
          <w:szCs w:val="24"/>
          <w:lang w:val="ru-RU" w:eastAsia="en-GB"/>
        </w:rPr>
      </w:pPr>
      <w:proofErr w:type="spellStart"/>
      <w:ins w:id="88" w:author="Unknown">
        <w:r w:rsidRPr="005B294E">
          <w:rPr>
            <w:rFonts w:ascii="Times New Roman" w:hAnsi="Times New Roman" w:cs="Times New Roman"/>
            <w:iCs/>
            <w:sz w:val="24"/>
            <w:szCs w:val="24"/>
            <w:lang w:val="ru-RU" w:eastAsia="en-GB"/>
          </w:rPr>
          <w:t>Пневмомоторы</w:t>
        </w:r>
        <w:proofErr w:type="spellEnd"/>
        <w:r w:rsidRPr="005B294E">
          <w:rPr>
            <w:rFonts w:ascii="Times New Roman" w:hAnsi="Times New Roman" w:cs="Times New Roman"/>
            <w:iCs/>
            <w:sz w:val="24"/>
            <w:szCs w:val="24"/>
            <w:lang w:val="ru-RU" w:eastAsia="en-GB"/>
          </w:rPr>
          <w:t xml:space="preserve"> </w:t>
        </w:r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— это пневмодвигатели с вращательным движением выходного звена, т. е. вала. Их применяют очень широко в приводах ручных сверлильных, шлифовальных машин, резьбонарезных головок, гайковертов. Различают пластинчатые (шиберные), шестеренные, аксиально-поршневые, радиально-поршневые и турбинные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пневмомоторы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с частотой вращения до 100 000 об/мин. Принцип действия этих пневмодвигателей (кроме турбинных) отличается от принципа действия одноименных с ними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гидродвигателей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тем, что расширение поступающего к ним сжатого воздуха вызывает вращение ротора, шестерен или движение поршней, которое преобразуется во вращение выходного звена. В турбинных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пневмомоторах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рабочее колесо с лопатками вращается под действием струи сжатого воздуха.</w:t>
        </w:r>
      </w:ins>
    </w:p>
    <w:p w:rsidR="005B294E" w:rsidRPr="005B294E" w:rsidRDefault="005B294E" w:rsidP="005B294E">
      <w:pPr>
        <w:jc w:val="both"/>
        <w:rPr>
          <w:ins w:id="89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90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Поворотные пневмодвигатели предназначены для изменения положения рабочих органов ведомых механизмов на ограниченный угол. В зависимости от конструкции рабочей камеры различают поршневые и шиберные (лопастные) пневмодвигатели.</w:t>
        </w:r>
      </w:ins>
    </w:p>
    <w:p w:rsidR="005B294E" w:rsidRPr="005B294E" w:rsidRDefault="005B294E" w:rsidP="005B294E">
      <w:pPr>
        <w:jc w:val="both"/>
        <w:rPr>
          <w:ins w:id="91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92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Типовая схема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пневмопривода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с поршневым цилиндром в качестве пневмодвигателя. Запорный вентиль предназначен для отключения привода от цехового или заводского трубопровода сжатого воздуха. В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фильтре-влагоотделителе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твердые частицы и влага отделяются от сжатого воздуха. Редукционный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пневмоклапан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снижает давление воздуха, поступающего из трубопровода, до необходимого уровня и поддерживает заданное давление. В маслораспылителе воздух насыщается мельчайшими частицами тонко распыленного масла, необходимого для смазывания поверхностей трения деталей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пневмоцилиндра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. Затем сжатый воздух поступает в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пневмораспределитель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— устройство, которое поочередно соединяет одну из полостей цилиндра с воздухопроводом, а другую — с атмосферой. Отработавший воздух выходит в атмосферу через глушитель 6, снижающий уровень шума, возникающего при выхлопе.</w:t>
        </w:r>
      </w:ins>
    </w:p>
    <w:p w:rsidR="005B294E" w:rsidRPr="005B294E" w:rsidRDefault="005B294E" w:rsidP="005B294E">
      <w:pPr>
        <w:jc w:val="both"/>
        <w:rPr>
          <w:ins w:id="93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94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Для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пневмопривода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с мембранным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пневмоцилиндром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не нужен маслораспылитель, в схемах привода с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пневмомоторами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ротационного типа нет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пневмораспределителей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и маслораспылителей.</w:t>
        </w:r>
      </w:ins>
    </w:p>
    <w:p w:rsidR="005B294E" w:rsidRPr="005B294E" w:rsidRDefault="005B294E" w:rsidP="005B294E">
      <w:pPr>
        <w:jc w:val="both"/>
        <w:rPr>
          <w:ins w:id="95" w:author="Unknown"/>
          <w:rFonts w:ascii="Times New Roman" w:hAnsi="Times New Roman" w:cs="Times New Roman"/>
          <w:sz w:val="24"/>
          <w:szCs w:val="24"/>
          <w:lang w:eastAsia="en-GB"/>
        </w:rPr>
      </w:pPr>
      <w:proofErr w:type="spellStart"/>
      <w:ins w:id="96" w:author="Unknown">
        <w:r w:rsidRPr="005B294E">
          <w:rPr>
            <w:rFonts w:ascii="Times New Roman" w:hAnsi="Times New Roman" w:cs="Times New Roman"/>
            <w:sz w:val="24"/>
            <w:szCs w:val="24"/>
            <w:lang w:eastAsia="en-GB"/>
          </w:rPr>
          <w:t>Рис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eastAsia="en-GB"/>
          </w:rPr>
          <w:t xml:space="preserve">. 4.14.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eastAsia="en-GB"/>
          </w:rPr>
          <w:t>Поворотные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eastAsia="en-GB"/>
          </w:rPr>
          <w:t xml:space="preserve">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eastAsia="en-GB"/>
          </w:rPr>
          <w:t>пневмодвигатели</w:t>
        </w:r>
        <w:proofErr w:type="spellEnd"/>
      </w:ins>
    </w:p>
    <w:p w:rsidR="005B294E" w:rsidRPr="005B294E" w:rsidRDefault="005B294E" w:rsidP="005B294E">
      <w:pPr>
        <w:jc w:val="both"/>
        <w:rPr>
          <w:ins w:id="97" w:author="Unknown"/>
          <w:rFonts w:ascii="Times New Roman" w:hAnsi="Times New Roman" w:cs="Times New Roman"/>
          <w:sz w:val="24"/>
          <w:szCs w:val="24"/>
          <w:lang w:eastAsia="en-GB"/>
        </w:rPr>
      </w:pPr>
      <w:r w:rsidRPr="005B294E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3807460" cy="2773045"/>
            <wp:effectExtent l="19050" t="0" r="2540" b="0"/>
            <wp:docPr id="8" name="Рисунок 8" descr="https://konspekta.net/lektsiiorgimg/baza16/4403252472057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konspekta.net/lektsiiorgimg/baza16/4403252472057.files/image005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77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94E" w:rsidRPr="005B294E" w:rsidRDefault="005B294E" w:rsidP="005B294E">
      <w:pPr>
        <w:jc w:val="both"/>
        <w:rPr>
          <w:ins w:id="98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99" w:author="Unknown">
        <w:r w:rsidRPr="005B294E">
          <w:rPr>
            <w:rFonts w:ascii="Times New Roman" w:hAnsi="Times New Roman" w:cs="Times New Roman"/>
            <w:sz w:val="24"/>
            <w:szCs w:val="24"/>
            <w:lang w:eastAsia="en-GB"/>
          </w:rPr>
          <w:t> </w:t>
        </w:r>
      </w:ins>
    </w:p>
    <w:p w:rsidR="005B294E" w:rsidRPr="005B294E" w:rsidRDefault="005B294E" w:rsidP="005B294E">
      <w:pPr>
        <w:jc w:val="both"/>
        <w:rPr>
          <w:ins w:id="100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101" w:author="Unknown">
        <w:r w:rsidRPr="005B294E">
          <w:rPr>
            <w:rFonts w:ascii="Times New Roman" w:hAnsi="Times New Roman" w:cs="Times New Roman"/>
            <w:sz w:val="24"/>
            <w:szCs w:val="24"/>
            <w:lang w:eastAsia="en-GB"/>
          </w:rPr>
          <w:t> </w:t>
        </w:r>
      </w:ins>
    </w:p>
    <w:p w:rsidR="005B294E" w:rsidRPr="005B294E" w:rsidRDefault="005B294E" w:rsidP="005B294E">
      <w:pPr>
        <w:jc w:val="both"/>
        <w:rPr>
          <w:ins w:id="102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103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Поршневой поворотный пневмодвигатель с реечной передачей (рис. 4.14, а) выполняют на базе передачи «шестерня — рейка». Шестерня 3 устанавливается на выходном валу 4, входит в зацепление со штоком-рей</w:t>
        </w:r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softHyphen/>
          <w:t>кой 2, который жестко связан с поршнями 1 двух разнонаправленных цилиндров одностороннего действия.</w:t>
        </w:r>
      </w:ins>
    </w:p>
    <w:p w:rsidR="005B294E" w:rsidRPr="005B294E" w:rsidRDefault="005B294E" w:rsidP="005B294E">
      <w:pPr>
        <w:jc w:val="both"/>
        <w:rPr>
          <w:ins w:id="104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105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При подаче сжатого воздуха в рабочую полость одного из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пневмоцилиндров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поршни вместе со штоком-рейкой совершают прямолинейное движение, которое посредством реечной передачи преобразуется во вра</w:t>
        </w:r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softHyphen/>
          <w:t>щательное (в пределах одного оборота) движение вала. Вал связан с объектом, который необходимо повернуть на некоторый угол (например, с захватным устройством промышленного робота).</w:t>
        </w:r>
      </w:ins>
    </w:p>
    <w:p w:rsidR="005B294E" w:rsidRPr="005B294E" w:rsidRDefault="005B294E" w:rsidP="005B294E">
      <w:pPr>
        <w:jc w:val="both"/>
        <w:rPr>
          <w:ins w:id="106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107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Очевидно, что поршневые пневмодвигатели можно выполнить таким образом, чтобы в конце рабочего хода происходило демпфирование, а поршни были снабжены магнитными вставками с целью обеспечения возмож</w:t>
        </w:r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softHyphen/>
          <w:t>ности бесконтактного опроса их положения. В некоторых конструкциях предусматривается также регулирова</w:t>
        </w:r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softHyphen/>
          <w:t>ние угла поворота.</w:t>
        </w:r>
      </w:ins>
    </w:p>
    <w:p w:rsidR="005B294E" w:rsidRPr="005B294E" w:rsidRDefault="005B294E" w:rsidP="005B294E">
      <w:pPr>
        <w:jc w:val="both"/>
        <w:rPr>
          <w:ins w:id="108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109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Максимальный крутящий момент, развиваемый поршневыми поворотными пневмодвигателями,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кака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правило не превышает 150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Н-м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 xml:space="preserve"> (при диаметре поршней 100 мм).</w:t>
        </w:r>
      </w:ins>
    </w:p>
    <w:p w:rsidR="005B294E" w:rsidRPr="005B294E" w:rsidRDefault="005B294E" w:rsidP="005B294E">
      <w:pPr>
        <w:jc w:val="both"/>
        <w:rPr>
          <w:ins w:id="110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111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Пластинчатый (шиберный) поворотный пневмодвигатель (рис. 4.14, б) устроен таким образом, что сжатый воздух воз</w:t>
        </w:r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softHyphen/>
          <w:t>действует на жестко закрепленную на выходном валу 2 пластину 1 (шибер), расположенную внутри цилиндри</w:t>
        </w:r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softHyphen/>
          <w:t xml:space="preserve">ческой расточки 3 в корпусе 4. Чтобы предотвратить перетекание воздуха из одной рабочей полости двигателя в другую пластину выполняют с резиновым либо пластмассовым покрытием. Угол поворота шибера зависит от размеров корпусного ограничителя 5 и в стандартных </w:t>
        </w:r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lastRenderedPageBreak/>
          <w:t>конструкциях составляет 90, 180 или 270 градусов. Для установки произвольного угла поворота такие пневмодвигатели снабжают внешними передвижными упо</w:t>
        </w:r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softHyphen/>
          <w:t xml:space="preserve">рами. Они развивают крутящий момент до 250 </w:t>
        </w:r>
        <w:proofErr w:type="spellStart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Н-м</w:t>
        </w:r>
        <w:proofErr w:type="spellEnd"/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. На принципиальных пневматических схемах поршневые и пластинчатые (шиберные) пневмодвигатели обозначаются оди</w:t>
        </w:r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softHyphen/>
          <w:t>наковыми символами (рис. 4.15).</w:t>
        </w:r>
      </w:ins>
    </w:p>
    <w:p w:rsidR="005B294E" w:rsidRPr="005B294E" w:rsidRDefault="005B294E" w:rsidP="005B294E">
      <w:pPr>
        <w:jc w:val="both"/>
        <w:rPr>
          <w:ins w:id="112" w:author="Unknown"/>
          <w:rFonts w:ascii="Times New Roman" w:hAnsi="Times New Roman" w:cs="Times New Roman"/>
          <w:sz w:val="24"/>
          <w:szCs w:val="24"/>
          <w:lang w:eastAsia="en-GB"/>
        </w:rPr>
      </w:pPr>
      <w:r w:rsidRPr="005B294E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1221740" cy="742315"/>
            <wp:effectExtent l="19050" t="0" r="0" b="0"/>
            <wp:docPr id="9" name="Рисунок 9" descr="https://konspekta.net/lektsiiorgimg/baza16/4403252472057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konspekta.net/lektsiiorgimg/baza16/4403252472057.files/image00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74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94E" w:rsidRPr="005B294E" w:rsidRDefault="005B294E" w:rsidP="005B294E">
      <w:pPr>
        <w:jc w:val="both"/>
        <w:rPr>
          <w:ins w:id="113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114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Рис. 4.15. Условное графическое обозначение поворотных пневмодвигателей: а — общее; б — с демпфированием в конце хода</w:t>
        </w:r>
      </w:ins>
    </w:p>
    <w:p w:rsidR="005B294E" w:rsidRPr="005B294E" w:rsidRDefault="005B294E" w:rsidP="005B294E">
      <w:pPr>
        <w:jc w:val="both"/>
        <w:rPr>
          <w:ins w:id="115" w:author="Unknown"/>
          <w:rFonts w:ascii="Times New Roman" w:hAnsi="Times New Roman" w:cs="Times New Roman"/>
          <w:sz w:val="24"/>
          <w:szCs w:val="24"/>
          <w:lang w:val="ru-RU" w:eastAsia="en-GB"/>
        </w:rPr>
      </w:pPr>
      <w:ins w:id="116" w:author="Unknown"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t>Поскольку останов вращающейся массы без демпфирования или при наличии перегрузок создает опас</w:t>
        </w:r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softHyphen/>
          <w:t>ность повреждения шестерни или лопасти, то, выбирая подходящий поворотный двигатель, очень важно пра</w:t>
        </w:r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softHyphen/>
          <w:t>вильно учесть моменты инерции приводимых во вращательное движение технологических объектов. Значения их должны быть меньше указываемых в промышленных каталогах предельно допустимых значений для выб</w:t>
        </w:r>
        <w:r w:rsidRPr="005B294E">
          <w:rPr>
            <w:rFonts w:ascii="Times New Roman" w:hAnsi="Times New Roman" w:cs="Times New Roman"/>
            <w:sz w:val="24"/>
            <w:szCs w:val="24"/>
            <w:lang w:val="ru-RU" w:eastAsia="en-GB"/>
          </w:rPr>
          <w:softHyphen/>
          <w:t>ранного типоразмера пневмодвигателя.</w:t>
        </w:r>
      </w:ins>
    </w:p>
    <w:p w:rsidR="0060307E" w:rsidRPr="005B294E" w:rsidRDefault="0060307E" w:rsidP="005B294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60307E" w:rsidRPr="005B294E" w:rsidSect="00603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/>
  <w:defaultTabStop w:val="720"/>
  <w:characterSpacingControl w:val="doNotCompress"/>
  <w:compat/>
  <w:rsids>
    <w:rsidRoot w:val="005B294E"/>
    <w:rsid w:val="005B294E"/>
    <w:rsid w:val="0060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07E"/>
  </w:style>
  <w:style w:type="paragraph" w:styleId="1">
    <w:name w:val="heading 1"/>
    <w:basedOn w:val="a"/>
    <w:link w:val="10"/>
    <w:uiPriority w:val="9"/>
    <w:qFormat/>
    <w:rsid w:val="005B29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294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urrent">
    <w:name w:val="current"/>
    <w:basedOn w:val="a0"/>
    <w:rsid w:val="005B294E"/>
  </w:style>
  <w:style w:type="character" w:styleId="a3">
    <w:name w:val="Hyperlink"/>
    <w:basedOn w:val="a0"/>
    <w:uiPriority w:val="99"/>
    <w:semiHidden/>
    <w:unhideWhenUsed/>
    <w:rsid w:val="005B294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B2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5B2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294E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5B294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8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2074</Words>
  <Characters>11822</Characters>
  <Application>Microsoft Office Word</Application>
  <DocSecurity>0</DocSecurity>
  <Lines>98</Lines>
  <Paragraphs>27</Paragraphs>
  <ScaleCrop>false</ScaleCrop>
  <Company/>
  <LinksUpToDate>false</LinksUpToDate>
  <CharactersWithSpaces>13869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1</cp:revision>
  <dcterms:created xsi:type="dcterms:W3CDTF">2020-09-25T07:33:00Z</dcterms:created>
  <dcterms:modified xsi:type="dcterms:W3CDTF">2020-09-25T07:50:00Z</dcterms:modified>
</cp:coreProperties>
</file>